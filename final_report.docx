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686F7" w14:textId="77777777" w:rsidR="00D04FF8" w:rsidRPr="00F35D42" w:rsidRDefault="00D04FF8" w:rsidP="00D04FF8">
      <w:pPr>
        <w:jc w:val="center"/>
        <w:rPr>
          <w:sz w:val="36"/>
          <w:szCs w:val="36"/>
        </w:rPr>
      </w:pPr>
      <w:r w:rsidRPr="00F35D42">
        <w:rPr>
          <w:sz w:val="36"/>
          <w:szCs w:val="36"/>
        </w:rPr>
        <w:t>Machine Learning the Authors of the Federalist Papers</w:t>
      </w:r>
    </w:p>
    <w:p w14:paraId="097468BB" w14:textId="0CB06C33" w:rsidR="00D04FF8" w:rsidRPr="00F35D42" w:rsidRDefault="00E7461E" w:rsidP="00D04FF8">
      <w:pPr>
        <w:jc w:val="center"/>
      </w:pPr>
      <w:r w:rsidRPr="00E7461E">
        <w:t>https://github.com/JSunde/FederalistPapers</w:t>
      </w:r>
    </w:p>
    <w:p w14:paraId="372B31A5" w14:textId="77777777" w:rsidR="00324375" w:rsidRPr="00324375" w:rsidRDefault="00324375" w:rsidP="009835E1">
      <w:pPr>
        <w:jc w:val="center"/>
        <w:rPr>
          <w:sz w:val="16"/>
          <w:szCs w:val="16"/>
        </w:rPr>
      </w:pPr>
    </w:p>
    <w:tbl>
      <w:tblPr>
        <w:tblStyle w:val="TableGrid"/>
        <w:tblpPr w:leftFromText="180" w:rightFromText="180" w:vertAnchor="text" w:horzAnchor="page" w:tblpX="1909" w:tblpY="33"/>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9835E1" w14:paraId="4B02A212" w14:textId="77777777" w:rsidTr="009835E1">
        <w:trPr>
          <w:trHeight w:val="270"/>
        </w:trPr>
        <w:tc>
          <w:tcPr>
            <w:tcW w:w="4468" w:type="dxa"/>
          </w:tcPr>
          <w:p w14:paraId="691F23EC" w14:textId="77777777" w:rsidR="009835E1" w:rsidRDefault="009835E1" w:rsidP="009835E1">
            <w:r>
              <w:t>Peter Giseburt</w:t>
            </w:r>
          </w:p>
        </w:tc>
        <w:tc>
          <w:tcPr>
            <w:tcW w:w="4468" w:type="dxa"/>
          </w:tcPr>
          <w:p w14:paraId="6AB208A5" w14:textId="77777777" w:rsidR="009835E1" w:rsidRDefault="009835E1" w:rsidP="009835E1">
            <w:pPr>
              <w:jc w:val="right"/>
            </w:pPr>
            <w:r>
              <w:t>Jakob Sunde</w:t>
            </w:r>
          </w:p>
        </w:tc>
      </w:tr>
      <w:tr w:rsidR="009835E1" w14:paraId="3919FE1F" w14:textId="77777777" w:rsidTr="009835E1">
        <w:trPr>
          <w:trHeight w:val="270"/>
        </w:trPr>
        <w:tc>
          <w:tcPr>
            <w:tcW w:w="4468" w:type="dxa"/>
          </w:tcPr>
          <w:p w14:paraId="3F10573E" w14:textId="530FF4DC" w:rsidR="009835E1" w:rsidRPr="00650DC8" w:rsidRDefault="00353FE1" w:rsidP="009835E1">
            <w:hyperlink r:id="rId7" w:history="1">
              <w:r w:rsidR="008208D8" w:rsidRPr="00650DC8">
                <w:rPr>
                  <w:rStyle w:val="Hyperlink"/>
                  <w:color w:val="auto"/>
                  <w:u w:val="none"/>
                </w:rPr>
                <w:t>petergg@uw.edu</w:t>
              </w:r>
            </w:hyperlink>
          </w:p>
        </w:tc>
        <w:tc>
          <w:tcPr>
            <w:tcW w:w="4468" w:type="dxa"/>
          </w:tcPr>
          <w:p w14:paraId="70EFC308" w14:textId="77777777" w:rsidR="009835E1" w:rsidRDefault="009835E1" w:rsidP="009835E1">
            <w:pPr>
              <w:jc w:val="right"/>
            </w:pPr>
            <w:r>
              <w:t>jsunde@uw.edu</w:t>
            </w:r>
          </w:p>
        </w:tc>
      </w:tr>
    </w:tbl>
    <w:p w14:paraId="3536BA9D" w14:textId="77777777" w:rsidR="009835E1" w:rsidRDefault="009835E1" w:rsidP="009835E1">
      <w:pPr>
        <w:jc w:val="center"/>
        <w:rPr>
          <w:b/>
        </w:rPr>
      </w:pPr>
    </w:p>
    <w:p w14:paraId="78074A70" w14:textId="212BEF03" w:rsidR="00324375" w:rsidRPr="009835E1" w:rsidRDefault="009835E1" w:rsidP="009835E1">
      <w:pPr>
        <w:jc w:val="center"/>
        <w:rPr>
          <w:b/>
        </w:rPr>
      </w:pPr>
      <w:r>
        <w:rPr>
          <w:b/>
        </w:rPr>
        <w:t>Abstract</w:t>
      </w:r>
    </w:p>
    <w:p w14:paraId="2C6E137A" w14:textId="77777777" w:rsidR="009835E1" w:rsidRPr="009835E1" w:rsidRDefault="009835E1" w:rsidP="00BE790F">
      <w:pPr>
        <w:rPr>
          <w:rFonts w:ascii="Times New Roman" w:hAnsi="Times New Roman"/>
          <w:sz w:val="20"/>
          <w:szCs w:val="20"/>
        </w:rPr>
      </w:pPr>
    </w:p>
    <w:p w14:paraId="0AFB10B9" w14:textId="47323649" w:rsidR="009835E1" w:rsidRPr="00650DC8" w:rsidRDefault="00DE4059" w:rsidP="00324375">
      <w:pPr>
        <w:ind w:firstLine="720"/>
        <w:rPr>
          <w:rFonts w:ascii="Times New Roman" w:hAnsi="Times New Roman"/>
          <w:i/>
          <w:sz w:val="20"/>
          <w:szCs w:val="20"/>
        </w:rPr>
      </w:pPr>
      <w:r w:rsidRPr="00650DC8">
        <w:rPr>
          <w:rFonts w:ascii="Times New Roman" w:hAnsi="Times New Roman"/>
          <w:i/>
          <w:sz w:val="20"/>
          <w:szCs w:val="20"/>
        </w:rPr>
        <w:t xml:space="preserve">The Federalist Papers were </w:t>
      </w:r>
      <w:r w:rsidR="007E1BCD">
        <w:rPr>
          <w:rFonts w:ascii="Times New Roman" w:hAnsi="Times New Roman"/>
          <w:i/>
          <w:sz w:val="20"/>
          <w:szCs w:val="20"/>
        </w:rPr>
        <w:t xml:space="preserve">85 political </w:t>
      </w:r>
      <w:r w:rsidR="004564F1">
        <w:rPr>
          <w:rFonts w:ascii="Times New Roman" w:hAnsi="Times New Roman"/>
          <w:i/>
          <w:sz w:val="20"/>
          <w:szCs w:val="20"/>
        </w:rPr>
        <w:t xml:space="preserve">essays, </w:t>
      </w:r>
      <w:r w:rsidRPr="00650DC8">
        <w:rPr>
          <w:rFonts w:ascii="Times New Roman" w:hAnsi="Times New Roman"/>
          <w:i/>
          <w:sz w:val="20"/>
          <w:szCs w:val="20"/>
        </w:rPr>
        <w:t>originally printed under a pseudonym, Publius. Since then it has been discovered that the papers were written by Hamilton, Madison, and John Jay. However, some of the papers ar</w:t>
      </w:r>
      <w:r w:rsidR="00985F86" w:rsidRPr="00650DC8">
        <w:rPr>
          <w:rFonts w:ascii="Times New Roman" w:hAnsi="Times New Roman"/>
          <w:i/>
          <w:sz w:val="20"/>
          <w:szCs w:val="20"/>
        </w:rPr>
        <w:t xml:space="preserve">e of disputed authorship. </w:t>
      </w:r>
      <w:r w:rsidRPr="00650DC8">
        <w:rPr>
          <w:rFonts w:ascii="Times New Roman" w:hAnsi="Times New Roman"/>
          <w:i/>
          <w:sz w:val="20"/>
          <w:szCs w:val="20"/>
        </w:rPr>
        <w:t>To predict the authors of these paper</w:t>
      </w:r>
      <w:r w:rsidR="000D07D9" w:rsidRPr="00650DC8">
        <w:rPr>
          <w:rFonts w:ascii="Times New Roman" w:hAnsi="Times New Roman"/>
          <w:i/>
          <w:sz w:val="20"/>
          <w:szCs w:val="20"/>
        </w:rPr>
        <w:t>s</w:t>
      </w:r>
      <w:r w:rsidRPr="00650DC8">
        <w:rPr>
          <w:rFonts w:ascii="Times New Roman" w:hAnsi="Times New Roman"/>
          <w:i/>
          <w:sz w:val="20"/>
          <w:szCs w:val="20"/>
        </w:rPr>
        <w:t xml:space="preserve">, we will perform feature selection words and then run the </w:t>
      </w:r>
      <w:r w:rsidR="00A50ABA" w:rsidRPr="00650DC8">
        <w:rPr>
          <w:rFonts w:ascii="Times New Roman" w:hAnsi="Times New Roman"/>
          <w:i/>
          <w:sz w:val="20"/>
          <w:szCs w:val="20"/>
        </w:rPr>
        <w:t xml:space="preserve">algorithms: </w:t>
      </w:r>
      <w:r w:rsidRPr="00650DC8">
        <w:rPr>
          <w:rFonts w:ascii="Times New Roman" w:hAnsi="Times New Roman"/>
          <w:i/>
          <w:sz w:val="20"/>
          <w:szCs w:val="20"/>
        </w:rPr>
        <w:t>k</w:t>
      </w:r>
      <w:r w:rsidR="00650DC8" w:rsidRPr="00650DC8">
        <w:rPr>
          <w:rFonts w:ascii="Times New Roman" w:hAnsi="Times New Roman"/>
          <w:i/>
          <w:sz w:val="20"/>
          <w:szCs w:val="20"/>
        </w:rPr>
        <w:t>-</w:t>
      </w:r>
      <w:r w:rsidRPr="00650DC8">
        <w:rPr>
          <w:rFonts w:ascii="Times New Roman" w:hAnsi="Times New Roman"/>
          <w:i/>
          <w:sz w:val="20"/>
          <w:szCs w:val="20"/>
        </w:rPr>
        <w:t xml:space="preserve">Means, k-NN, and </w:t>
      </w:r>
      <w:r w:rsidR="00A864AB" w:rsidRPr="00650DC8">
        <w:rPr>
          <w:i/>
          <w:sz w:val="20"/>
          <w:szCs w:val="20"/>
        </w:rPr>
        <w:t>Naïve</w:t>
      </w:r>
      <w:r w:rsidRPr="00650DC8">
        <w:rPr>
          <w:rFonts w:ascii="Times New Roman" w:hAnsi="Times New Roman"/>
          <w:i/>
          <w:sz w:val="20"/>
          <w:szCs w:val="20"/>
        </w:rPr>
        <w:t xml:space="preserve"> Bayes to determine the authorship of the disputed papers.</w:t>
      </w:r>
    </w:p>
    <w:p w14:paraId="26D1E257" w14:textId="77777777" w:rsidR="009835E1" w:rsidRDefault="009835E1" w:rsidP="00324375">
      <w:pPr>
        <w:ind w:firstLine="720"/>
        <w:rPr>
          <w:rFonts w:ascii="Times New Roman" w:hAnsi="Times New Roman"/>
          <w:sz w:val="20"/>
          <w:szCs w:val="20"/>
        </w:rPr>
      </w:pPr>
    </w:p>
    <w:p w14:paraId="3641EE67" w14:textId="343F1E01" w:rsidR="000102F2" w:rsidRDefault="009835E1" w:rsidP="000102F2">
      <w:pPr>
        <w:rPr>
          <w:b/>
        </w:rPr>
      </w:pPr>
      <w:r>
        <w:rPr>
          <w:b/>
        </w:rPr>
        <w:t>1</w:t>
      </w:r>
      <w:r>
        <w:rPr>
          <w:b/>
        </w:rPr>
        <w:tab/>
        <w:t>Project d</w:t>
      </w:r>
      <w:r w:rsidR="008208D8">
        <w:rPr>
          <w:b/>
        </w:rPr>
        <w:t>escription</w:t>
      </w:r>
    </w:p>
    <w:p w14:paraId="44B12FF5" w14:textId="77777777" w:rsidR="000102F2" w:rsidRPr="000102F2" w:rsidRDefault="000102F2" w:rsidP="000102F2">
      <w:pPr>
        <w:rPr>
          <w:b/>
        </w:rPr>
      </w:pPr>
    </w:p>
    <w:p w14:paraId="3B594CD0" w14:textId="49BE76E3" w:rsidR="000102F2" w:rsidRPr="000102F2" w:rsidRDefault="000102F2" w:rsidP="000102F2">
      <w:pPr>
        <w:ind w:firstLine="720"/>
        <w:rPr>
          <w:rFonts w:ascii="Times New Roman" w:hAnsi="Times New Roman"/>
          <w:sz w:val="20"/>
          <w:szCs w:val="20"/>
        </w:rPr>
      </w:pPr>
      <w:r w:rsidRPr="009835E1">
        <w:rPr>
          <w:rFonts w:ascii="Times New Roman" w:hAnsi="Times New Roman"/>
          <w:sz w:val="20"/>
          <w:szCs w:val="20"/>
        </w:rPr>
        <w:t xml:space="preserve">We </w:t>
      </w:r>
      <w:r w:rsidR="00DE4059">
        <w:rPr>
          <w:rFonts w:ascii="Times New Roman" w:hAnsi="Times New Roman"/>
          <w:sz w:val="20"/>
          <w:szCs w:val="20"/>
        </w:rPr>
        <w:t xml:space="preserve">examined the text of the Federalist Papers provided by </w:t>
      </w:r>
      <w:r w:rsidRPr="009835E1">
        <w:rPr>
          <w:rFonts w:ascii="Times New Roman" w:hAnsi="Times New Roman"/>
          <w:sz w:val="20"/>
          <w:szCs w:val="20"/>
        </w:rPr>
        <w:t>Project Gutenberg</w:t>
      </w:r>
      <w:r w:rsidR="00DE4059">
        <w:rPr>
          <w:rFonts w:ascii="Times New Roman" w:hAnsi="Times New Roman"/>
          <w:sz w:val="20"/>
          <w:szCs w:val="20"/>
        </w:rPr>
        <w:t>. T</w:t>
      </w:r>
      <w:r w:rsidRPr="009835E1">
        <w:rPr>
          <w:rFonts w:ascii="Times New Roman" w:hAnsi="Times New Roman"/>
          <w:sz w:val="20"/>
          <w:szCs w:val="20"/>
        </w:rPr>
        <w:t>hen</w:t>
      </w:r>
      <w:r w:rsidR="00DE4059">
        <w:rPr>
          <w:rFonts w:ascii="Times New Roman" w:hAnsi="Times New Roman"/>
          <w:sz w:val="20"/>
          <w:szCs w:val="20"/>
        </w:rPr>
        <w:t>,</w:t>
      </w:r>
      <w:r w:rsidRPr="009835E1">
        <w:rPr>
          <w:rFonts w:ascii="Times New Roman" w:hAnsi="Times New Roman"/>
          <w:sz w:val="20"/>
          <w:szCs w:val="20"/>
        </w:rPr>
        <w:t xml:space="preserve"> using the known authors we </w:t>
      </w:r>
      <w:r w:rsidR="00DE4059">
        <w:rPr>
          <w:rFonts w:ascii="Times New Roman" w:hAnsi="Times New Roman"/>
          <w:sz w:val="20"/>
          <w:szCs w:val="20"/>
        </w:rPr>
        <w:t>converted the text into features and compared the</w:t>
      </w:r>
      <w:r w:rsidRPr="009835E1">
        <w:rPr>
          <w:rFonts w:ascii="Times New Roman" w:hAnsi="Times New Roman"/>
          <w:sz w:val="20"/>
          <w:szCs w:val="20"/>
        </w:rPr>
        <w:t xml:space="preserve"> features of known authors against the papers that are unknown or in dispute </w:t>
      </w:r>
      <w:r w:rsidR="000D07D9">
        <w:rPr>
          <w:rFonts w:ascii="Times New Roman" w:hAnsi="Times New Roman"/>
          <w:sz w:val="20"/>
          <w:szCs w:val="20"/>
        </w:rPr>
        <w:t>to</w:t>
      </w:r>
      <w:r w:rsidRPr="009835E1">
        <w:rPr>
          <w:rFonts w:ascii="Times New Roman" w:hAnsi="Times New Roman"/>
          <w:sz w:val="20"/>
          <w:szCs w:val="20"/>
        </w:rPr>
        <w:t xml:space="preserve"> determine the author. </w:t>
      </w:r>
    </w:p>
    <w:p w14:paraId="7636572A" w14:textId="788FFF51" w:rsidR="00377882" w:rsidRPr="009835E1" w:rsidRDefault="007B27C9" w:rsidP="00D04FF8">
      <w:pPr>
        <w:pStyle w:val="NormalWeb"/>
        <w:shd w:val="clear" w:color="auto" w:fill="FFFFFF"/>
        <w:ind w:firstLine="720"/>
      </w:pPr>
      <w:r>
        <w:rPr>
          <w:rFonts w:ascii="Times New Roman" w:hAnsi="Times New Roman"/>
        </w:rPr>
        <w:t>I</w:t>
      </w:r>
      <w:r w:rsidR="00377882" w:rsidRPr="009835E1">
        <w:rPr>
          <w:rFonts w:ascii="Times New Roman" w:hAnsi="Times New Roman"/>
        </w:rPr>
        <w:t xml:space="preserve">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sidRPr="009835E1">
        <w:rPr>
          <w:rFonts w:ascii="Times New Roman" w:hAnsi="Times New Roman"/>
        </w:rPr>
        <w:t xml:space="preserve">by subject matter and thus are not a good indicator of a specific writer </w:t>
      </w:r>
      <w:r w:rsidR="00723F83">
        <w:rPr>
          <w:rFonts w:ascii="Times New Roman" w:hAnsi="Times New Roman"/>
        </w:rPr>
        <w:t>[1].</w:t>
      </w:r>
    </w:p>
    <w:p w14:paraId="1DBACC63" w14:textId="11ECFF11" w:rsidR="00D04FF8" w:rsidRPr="009835E1" w:rsidRDefault="00D04FF8" w:rsidP="00564D81">
      <w:pPr>
        <w:pStyle w:val="NormalWeb"/>
        <w:shd w:val="clear" w:color="auto" w:fill="FFFFFF"/>
        <w:ind w:firstLine="720"/>
      </w:pPr>
      <w:r w:rsidRPr="009835E1">
        <w:rPr>
          <w:rFonts w:ascii="Times New Roman" w:hAnsi="Times New Roman"/>
        </w:rPr>
        <w:t xml:space="preserve">Despite the main authors being Hamilton or Madison, John Jay is also credited with a few of the Papers. </w:t>
      </w:r>
      <w:r w:rsidR="00DE4059">
        <w:rPr>
          <w:rFonts w:ascii="Times New Roman" w:hAnsi="Times New Roman"/>
        </w:rPr>
        <w:t>Therefore, w</w:t>
      </w:r>
      <w:r w:rsidRPr="009835E1">
        <w:rPr>
          <w:rFonts w:ascii="Times New Roman" w:hAnsi="Times New Roman"/>
        </w:rPr>
        <w:t xml:space="preserve">e </w:t>
      </w:r>
      <w:r w:rsidR="00650DC8">
        <w:rPr>
          <w:rFonts w:ascii="Times New Roman" w:hAnsi="Times New Roman"/>
        </w:rPr>
        <w:t xml:space="preserve">chose to implement non </w:t>
      </w:r>
      <w:r w:rsidRPr="009835E1">
        <w:rPr>
          <w:rFonts w:ascii="Times New Roman" w:hAnsi="Times New Roman"/>
        </w:rPr>
        <w:t>binary classifier</w:t>
      </w:r>
      <w:r w:rsidR="00650DC8">
        <w:rPr>
          <w:rFonts w:ascii="Times New Roman" w:hAnsi="Times New Roman"/>
        </w:rPr>
        <w:t>s</w:t>
      </w:r>
      <w:r w:rsidRPr="009835E1">
        <w:rPr>
          <w:rFonts w:ascii="Times New Roman" w:hAnsi="Times New Roman"/>
        </w:rPr>
        <w:t xml:space="preserve">, as there are three potential authors. We chose </w:t>
      </w:r>
      <w:r w:rsidR="00650DC8">
        <w:rPr>
          <w:rFonts w:ascii="Times New Roman" w:hAnsi="Times New Roman"/>
        </w:rPr>
        <w:t xml:space="preserve">implemented </w:t>
      </w:r>
      <w:r w:rsidR="00DE4059">
        <w:rPr>
          <w:rFonts w:ascii="Times New Roman" w:hAnsi="Times New Roman"/>
        </w:rPr>
        <w:t>k</w:t>
      </w:r>
      <w:r w:rsidR="00650DC8">
        <w:rPr>
          <w:rFonts w:ascii="Times New Roman" w:hAnsi="Times New Roman"/>
        </w:rPr>
        <w:t>-</w:t>
      </w:r>
      <w:r w:rsidR="00DE4059">
        <w:rPr>
          <w:rFonts w:ascii="Times New Roman" w:hAnsi="Times New Roman"/>
        </w:rPr>
        <w:t xml:space="preserve">Means, </w:t>
      </w:r>
      <w:r w:rsidRPr="009835E1">
        <w:rPr>
          <w:rFonts w:ascii="Times New Roman" w:hAnsi="Times New Roman"/>
        </w:rPr>
        <w:t>k</w:t>
      </w:r>
      <w:r w:rsidR="000102F2">
        <w:rPr>
          <w:rFonts w:ascii="Times New Roman" w:hAnsi="Times New Roman"/>
        </w:rPr>
        <w:t>-</w:t>
      </w:r>
      <w:r w:rsidR="00DE4059">
        <w:rPr>
          <w:rFonts w:ascii="Times New Roman" w:hAnsi="Times New Roman"/>
        </w:rPr>
        <w:t xml:space="preserve">NN, and Naïve Bayes classifiers </w:t>
      </w:r>
      <w:r w:rsidRPr="009835E1">
        <w:rPr>
          <w:rFonts w:ascii="Times New Roman" w:hAnsi="Times New Roman"/>
        </w:rPr>
        <w:t xml:space="preserve">as </w:t>
      </w:r>
      <w:r w:rsidR="00DE4059">
        <w:rPr>
          <w:rFonts w:ascii="Times New Roman" w:hAnsi="Times New Roman"/>
        </w:rPr>
        <w:t>they allow</w:t>
      </w:r>
      <w:r w:rsidRPr="009835E1">
        <w:rPr>
          <w:rFonts w:ascii="Times New Roman" w:hAnsi="Times New Roman"/>
        </w:rPr>
        <w:t xml:space="preserve"> for multiple classifications. </w:t>
      </w:r>
    </w:p>
    <w:p w14:paraId="223FBB9F" w14:textId="337C17EC" w:rsidR="00D04FF8" w:rsidRPr="009835E1" w:rsidRDefault="000102F2" w:rsidP="00D04FF8">
      <w:pPr>
        <w:rPr>
          <w:b/>
        </w:rPr>
      </w:pPr>
      <w:r>
        <w:rPr>
          <w:b/>
        </w:rPr>
        <w:t>2</w:t>
      </w:r>
      <w:r>
        <w:rPr>
          <w:b/>
        </w:rPr>
        <w:tab/>
      </w:r>
      <w:r w:rsidR="00650DC8">
        <w:rPr>
          <w:b/>
        </w:rPr>
        <w:t>Data Representation</w:t>
      </w:r>
    </w:p>
    <w:p w14:paraId="020D8B72" w14:textId="77777777" w:rsidR="00D04FF8" w:rsidRPr="009835E1" w:rsidRDefault="00564D81" w:rsidP="00D04FF8">
      <w:pPr>
        <w:rPr>
          <w:sz w:val="20"/>
          <w:szCs w:val="20"/>
        </w:rPr>
      </w:pPr>
      <w:r>
        <w:rPr>
          <w:sz w:val="32"/>
          <w:szCs w:val="32"/>
        </w:rPr>
        <w:tab/>
      </w:r>
    </w:p>
    <w:p w14:paraId="575DE936" w14:textId="77777777" w:rsidR="00650DC8" w:rsidRDefault="00564D81" w:rsidP="00D04FF8">
      <w:pPr>
        <w:rPr>
          <w:sz w:val="20"/>
          <w:szCs w:val="20"/>
        </w:rPr>
      </w:pPr>
      <w:r w:rsidRPr="009835E1">
        <w:rPr>
          <w:sz w:val="20"/>
          <w:szCs w:val="20"/>
        </w:rPr>
        <w:tab/>
      </w:r>
      <w:r w:rsidR="00DE4059">
        <w:rPr>
          <w:sz w:val="20"/>
          <w:szCs w:val="20"/>
        </w:rPr>
        <w:t>First,</w:t>
      </w:r>
      <w:r w:rsidRPr="009835E1">
        <w:rPr>
          <w:sz w:val="20"/>
          <w:szCs w:val="20"/>
        </w:rPr>
        <w:t xml:space="preserve"> we gathered our data. We downloaded a .txt file of all the Federalist Papers from Project Gutenberg that contained all the papers, and </w:t>
      </w:r>
      <w:r w:rsidR="00650DC8">
        <w:rPr>
          <w:sz w:val="20"/>
          <w:szCs w:val="20"/>
        </w:rPr>
        <w:t>parsed all of the word frequencies for all papers</w:t>
      </w:r>
      <w:r w:rsidR="00377882" w:rsidRPr="009835E1">
        <w:rPr>
          <w:sz w:val="20"/>
          <w:szCs w:val="20"/>
        </w:rPr>
        <w:t xml:space="preserve">.  </w:t>
      </w:r>
    </w:p>
    <w:p w14:paraId="5CAB4F3B" w14:textId="78ADCE98" w:rsidR="00564D81" w:rsidRPr="009835E1" w:rsidRDefault="00650DC8" w:rsidP="00D04FF8">
      <w:pPr>
        <w:rPr>
          <w:sz w:val="20"/>
          <w:szCs w:val="20"/>
        </w:rPr>
      </w:pPr>
      <w:r>
        <w:rPr>
          <w:sz w:val="20"/>
          <w:szCs w:val="20"/>
        </w:rPr>
        <w:t>With the author label for each paper</w:t>
      </w:r>
      <w:r w:rsidR="002A02FD" w:rsidRPr="009835E1">
        <w:rPr>
          <w:sz w:val="20"/>
          <w:szCs w:val="20"/>
        </w:rPr>
        <w:t>, and the frequencies of words in each paper, we create an average word frequency vector for each author</w:t>
      </w:r>
      <w:r w:rsidR="00B32D30" w:rsidRPr="009835E1">
        <w:rPr>
          <w:sz w:val="20"/>
          <w:szCs w:val="20"/>
        </w:rPr>
        <w:t xml:space="preserve">, as well as a global word frequency vector for all papers. We then </w:t>
      </w:r>
      <w:r w:rsidR="006B354D" w:rsidRPr="009835E1">
        <w:rPr>
          <w:sz w:val="20"/>
          <w:szCs w:val="20"/>
        </w:rPr>
        <w:t xml:space="preserve">calculated the distance from this overall </w:t>
      </w:r>
      <w:r>
        <w:rPr>
          <w:sz w:val="20"/>
          <w:szCs w:val="20"/>
        </w:rPr>
        <w:t>global</w:t>
      </w:r>
      <w:r w:rsidR="006B354D" w:rsidRPr="009835E1">
        <w:rPr>
          <w:sz w:val="20"/>
          <w:szCs w:val="20"/>
        </w:rPr>
        <w:t xml:space="preserve"> word frequency </w:t>
      </w:r>
      <w:r>
        <w:rPr>
          <w:sz w:val="20"/>
          <w:szCs w:val="20"/>
        </w:rPr>
        <w:t xml:space="preserve">vector </w:t>
      </w:r>
      <w:r w:rsidR="006B354D" w:rsidRPr="009835E1">
        <w:rPr>
          <w:sz w:val="20"/>
          <w:szCs w:val="20"/>
        </w:rPr>
        <w:t xml:space="preserve">to each of the respective </w:t>
      </w:r>
      <w:r w:rsidR="00BE790F" w:rsidRPr="009835E1">
        <w:rPr>
          <w:sz w:val="20"/>
          <w:szCs w:val="20"/>
        </w:rPr>
        <w:t>author’s</w:t>
      </w:r>
      <w:r w:rsidR="006B354D" w:rsidRPr="009835E1">
        <w:rPr>
          <w:sz w:val="20"/>
          <w:szCs w:val="20"/>
        </w:rPr>
        <w:t xml:space="preserve"> word frequencies. </w:t>
      </w:r>
      <w:r>
        <w:rPr>
          <w:sz w:val="20"/>
          <w:szCs w:val="20"/>
        </w:rPr>
        <w:t xml:space="preserve">The difference from each author’s frequencies to the global vector are then </w:t>
      </w:r>
      <w:r w:rsidR="006B354D" w:rsidRPr="009835E1">
        <w:rPr>
          <w:sz w:val="20"/>
          <w:szCs w:val="20"/>
        </w:rPr>
        <w:t xml:space="preserve">summed </w:t>
      </w:r>
      <w:r w:rsidR="00476688" w:rsidRPr="009835E1">
        <w:rPr>
          <w:sz w:val="20"/>
          <w:szCs w:val="20"/>
        </w:rPr>
        <w:t xml:space="preserve">to find the words that had </w:t>
      </w:r>
      <w:r>
        <w:rPr>
          <w:sz w:val="20"/>
          <w:szCs w:val="20"/>
        </w:rPr>
        <w:t xml:space="preserve">the greatest difference in usage </w:t>
      </w:r>
      <w:r w:rsidR="00476688" w:rsidRPr="009835E1">
        <w:rPr>
          <w:sz w:val="20"/>
          <w:szCs w:val="20"/>
        </w:rPr>
        <w:t xml:space="preserve">from the mean frequency. </w:t>
      </w:r>
      <w:r>
        <w:rPr>
          <w:sz w:val="20"/>
          <w:szCs w:val="20"/>
        </w:rPr>
        <w:t xml:space="preserve">These are the words that have the greatest disparity in frequency between authors. </w:t>
      </w:r>
      <w:r w:rsidR="00476688" w:rsidRPr="009835E1">
        <w:rPr>
          <w:sz w:val="20"/>
          <w:szCs w:val="20"/>
        </w:rPr>
        <w:t xml:space="preserve">Surprisingly, these words were mostly “function words,” despite us not filtering for specific words. </w:t>
      </w:r>
    </w:p>
    <w:p w14:paraId="662A6F5A" w14:textId="77777777" w:rsidR="009835E1" w:rsidRDefault="00D33E0F" w:rsidP="00D04FF8">
      <w:r>
        <w:tab/>
      </w:r>
    </w:p>
    <w:p w14:paraId="7F8725CB" w14:textId="5C86C31D" w:rsidR="00BE790F" w:rsidRDefault="00D33E0F" w:rsidP="00BE790F">
      <w:pPr>
        <w:ind w:firstLine="720"/>
        <w:rPr>
          <w:sz w:val="20"/>
          <w:szCs w:val="20"/>
        </w:rPr>
      </w:pPr>
      <w:r w:rsidRPr="009835E1">
        <w:rPr>
          <w:sz w:val="20"/>
          <w:szCs w:val="20"/>
        </w:rPr>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r w:rsidR="00A87716">
        <w:rPr>
          <w:sz w:val="20"/>
          <w:szCs w:val="20"/>
        </w:rPr>
        <w:t xml:space="preserve"> These joint papers were not included for the remainder of the project.</w:t>
      </w:r>
    </w:p>
    <w:p w14:paraId="52D550BA" w14:textId="77777777" w:rsidR="00A87716" w:rsidRDefault="00A87716" w:rsidP="00BE790F">
      <w:pPr>
        <w:ind w:firstLine="720"/>
        <w:rPr>
          <w:sz w:val="20"/>
          <w:szCs w:val="20"/>
        </w:rPr>
      </w:pPr>
    </w:p>
    <w:p w14:paraId="38F81DAE" w14:textId="6FC78DEF" w:rsidR="00A87716" w:rsidRDefault="00A87716" w:rsidP="00BE790F">
      <w:pPr>
        <w:ind w:firstLine="720"/>
        <w:rPr>
          <w:noProof/>
          <w:sz w:val="20"/>
          <w:szCs w:val="20"/>
        </w:rPr>
      </w:pPr>
      <w:r>
        <w:rPr>
          <w:sz w:val="20"/>
          <w:szCs w:val="20"/>
        </w:rPr>
        <w:t>As mentioned in the abstract, John Jay also wrote some of the Federalist Papers</w:t>
      </w:r>
      <w:r w:rsidR="00404EDC">
        <w:rPr>
          <w:sz w:val="20"/>
          <w:szCs w:val="20"/>
        </w:rPr>
        <w:t xml:space="preserve">, and initially we included him in both our feature selection and model prediction. However, we found that our algorithms never predicted Jay in our intermediate results. Furthermore, upon plotting the top words </w:t>
      </w:r>
      <w:r w:rsidR="00404EDC">
        <w:rPr>
          <w:sz w:val="20"/>
          <w:szCs w:val="20"/>
        </w:rPr>
        <w:lastRenderedPageBreak/>
        <w:t xml:space="preserve">and the frequencies of these words for each author, we could see that </w:t>
      </w:r>
      <w:r w:rsidR="00372FEB">
        <w:rPr>
          <w:sz w:val="20"/>
          <w:szCs w:val="20"/>
        </w:rPr>
        <w:t xml:space="preserve">John Jay’s data had a significance impact on which words were chosen as the biggest difference in frequency (the feature selection process is described below). Since Jay was never predicted, which is something previous research agrees on, </w:t>
      </w:r>
      <w:r w:rsidR="006E0F60">
        <w:rPr>
          <w:sz w:val="20"/>
          <w:szCs w:val="20"/>
        </w:rPr>
        <w:t>we decided that including him was counterproductive finding words that provide a good indication if a paper was written by Hamilton or Madison, so all of our final results do not include the papers written by Jay.</w:t>
      </w:r>
    </w:p>
    <w:p w14:paraId="6E96A467" w14:textId="77777777" w:rsidR="00BE790F" w:rsidRPr="00BE790F" w:rsidRDefault="00BE790F" w:rsidP="00BE790F">
      <w:pPr>
        <w:rPr>
          <w:noProof/>
          <w:sz w:val="20"/>
          <w:szCs w:val="20"/>
        </w:rPr>
      </w:pPr>
    </w:p>
    <w:p w14:paraId="242E0C09" w14:textId="430B29E2" w:rsidR="000D3880" w:rsidRDefault="000D3880" w:rsidP="00D04FF8">
      <w:pPr>
        <w:rPr>
          <w:b/>
        </w:rPr>
      </w:pPr>
      <w:r>
        <w:rPr>
          <w:b/>
        </w:rPr>
        <w:t>3</w:t>
      </w:r>
      <w:r>
        <w:rPr>
          <w:b/>
        </w:rPr>
        <w:tab/>
        <w:t>Feature Selection</w:t>
      </w:r>
    </w:p>
    <w:p w14:paraId="4BE794AE" w14:textId="77777777" w:rsidR="00D564A8" w:rsidRDefault="00D564A8" w:rsidP="00D04FF8">
      <w:pPr>
        <w:rPr>
          <w:b/>
        </w:rPr>
      </w:pPr>
    </w:p>
    <w:p w14:paraId="1EFBA153" w14:textId="256AC4DA" w:rsidR="00D564A8" w:rsidRDefault="00ED5CBE" w:rsidP="00D31CA1">
      <w:pPr>
        <w:ind w:firstLine="720"/>
        <w:rPr>
          <w:sz w:val="20"/>
          <w:szCs w:val="20"/>
        </w:rPr>
      </w:pPr>
      <w:r>
        <w:rPr>
          <w:sz w:val="20"/>
          <w:szCs w:val="20"/>
        </w:rPr>
        <w:t>It is no secret that people use certain words more frequently than others. We performed feature selection with the goal of selecting words that indicated an author</w:t>
      </w:r>
      <w:r w:rsidR="005306FB">
        <w:rPr>
          <w:sz w:val="20"/>
          <w:szCs w:val="20"/>
        </w:rPr>
        <w:t>’</w:t>
      </w:r>
      <w:r>
        <w:rPr>
          <w:sz w:val="20"/>
          <w:szCs w:val="20"/>
        </w:rPr>
        <w:t xml:space="preserve">s style. </w:t>
      </w:r>
    </w:p>
    <w:p w14:paraId="5AF84ECB" w14:textId="77777777" w:rsidR="004018FA" w:rsidRDefault="004018FA" w:rsidP="00D564A8">
      <w:pPr>
        <w:ind w:firstLine="720"/>
        <w:rPr>
          <w:sz w:val="20"/>
          <w:szCs w:val="20"/>
        </w:rPr>
      </w:pPr>
    </w:p>
    <w:p w14:paraId="797D7718" w14:textId="3E5893D5" w:rsidR="00ED5CBE" w:rsidRDefault="004564F1" w:rsidP="00D31CA1">
      <w:pPr>
        <w:ind w:firstLine="720"/>
        <w:rPr>
          <w:sz w:val="20"/>
          <w:szCs w:val="20"/>
        </w:rPr>
      </w:pPr>
      <w:r>
        <w:rPr>
          <w:sz w:val="20"/>
          <w:szCs w:val="20"/>
        </w:rPr>
        <w:t>W</w:t>
      </w:r>
      <w:r w:rsidR="00D31CA1" w:rsidRPr="00D31CA1">
        <w:rPr>
          <w:sz w:val="20"/>
          <w:szCs w:val="20"/>
        </w:rPr>
        <w:t xml:space="preserve">e calculated the word frequencies of the words that had the greatest </w:t>
      </w:r>
      <w:r w:rsidR="00650DC8">
        <w:rPr>
          <w:sz w:val="20"/>
          <w:szCs w:val="20"/>
        </w:rPr>
        <w:t>difference in</w:t>
      </w:r>
      <w:r w:rsidR="00D31CA1" w:rsidRPr="00D31CA1">
        <w:rPr>
          <w:sz w:val="20"/>
          <w:szCs w:val="20"/>
        </w:rPr>
        <w:t xml:space="preserve"> usage between authors. This provides a way to represent the style of an author, by how frequently they use certain words</w:t>
      </w:r>
      <w:r w:rsidR="005306FB">
        <w:rPr>
          <w:sz w:val="20"/>
          <w:szCs w:val="20"/>
        </w:rPr>
        <w:t xml:space="preserve"> in comparison to another authors writing</w:t>
      </w:r>
      <w:r w:rsidR="00D31CA1" w:rsidRPr="00D31CA1">
        <w:rPr>
          <w:sz w:val="20"/>
          <w:szCs w:val="20"/>
        </w:rPr>
        <w:t xml:space="preserve">. Nouns and other subject specific words are unlikely to appear in this set of words with the most varied usage. All the authors are writing on similar topics, so it is unlikely that one would use a specific noun much more often than another author. </w:t>
      </w:r>
      <w:r w:rsidR="00ED5CBE">
        <w:rPr>
          <w:sz w:val="20"/>
          <w:szCs w:val="20"/>
        </w:rPr>
        <w:t xml:space="preserve">Other research agrees on the topic of feature words; nouns appear to be a function of the topic, while “function words” (like a, the, to, upon) seem to be a better indicator of </w:t>
      </w:r>
      <w:r w:rsidR="00ED5CBE">
        <w:rPr>
          <w:i/>
          <w:sz w:val="20"/>
          <w:szCs w:val="20"/>
        </w:rPr>
        <w:t xml:space="preserve">how </w:t>
      </w:r>
      <w:r w:rsidR="00ED5CBE">
        <w:rPr>
          <w:sz w:val="20"/>
          <w:szCs w:val="20"/>
        </w:rPr>
        <w:t xml:space="preserve">an author writes. </w:t>
      </w:r>
      <w:r w:rsidR="00D31CA1" w:rsidRPr="00D31CA1">
        <w:rPr>
          <w:sz w:val="20"/>
          <w:szCs w:val="20"/>
        </w:rPr>
        <w:t>This further solidifies the validity of this featurization of the data.</w:t>
      </w:r>
    </w:p>
    <w:p w14:paraId="35780739" w14:textId="77777777" w:rsidR="00ED5CBE" w:rsidRDefault="00ED5CBE" w:rsidP="00D31CA1">
      <w:pPr>
        <w:ind w:firstLine="720"/>
        <w:rPr>
          <w:sz w:val="20"/>
          <w:szCs w:val="20"/>
        </w:rPr>
      </w:pPr>
    </w:p>
    <w:p w14:paraId="003793F9" w14:textId="5D4EDCC3" w:rsidR="000457F6" w:rsidRDefault="00903785" w:rsidP="00D31CA1">
      <w:pPr>
        <w:ind w:firstLine="720"/>
        <w:rPr>
          <w:sz w:val="20"/>
          <w:szCs w:val="20"/>
        </w:rPr>
      </w:pPr>
      <w:r>
        <w:rPr>
          <w:sz w:val="20"/>
          <w:szCs w:val="20"/>
        </w:rPr>
        <w:pict w14:anchorId="5BFAF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1pt;height:321.8pt">
            <v:imagedata r:id="rId8" o:title="Words With the Most Varied Usage Across Authors"/>
          </v:shape>
        </w:pict>
      </w:r>
    </w:p>
    <w:p w14:paraId="635E0DC6" w14:textId="77777777" w:rsidR="000D3880" w:rsidRDefault="000D3880" w:rsidP="000457F6">
      <w:pPr>
        <w:rPr>
          <w:sz w:val="20"/>
          <w:szCs w:val="20"/>
        </w:rPr>
      </w:pPr>
    </w:p>
    <w:p w14:paraId="6F346144" w14:textId="08CAAB23" w:rsidR="000457F6" w:rsidRDefault="006A6165" w:rsidP="000457F6">
      <w:pPr>
        <w:rPr>
          <w:b/>
        </w:rPr>
      </w:pPr>
      <w:r>
        <w:rPr>
          <w:b/>
        </w:rPr>
        <w:t>4</w:t>
      </w:r>
      <w:r w:rsidR="000457F6">
        <w:rPr>
          <w:b/>
        </w:rPr>
        <w:tab/>
        <w:t>k</w:t>
      </w:r>
      <w:r w:rsidR="00BB07E6">
        <w:rPr>
          <w:b/>
        </w:rPr>
        <w:t>-</w:t>
      </w:r>
      <w:r w:rsidR="000457F6">
        <w:rPr>
          <w:b/>
        </w:rPr>
        <w:t>Means</w:t>
      </w:r>
    </w:p>
    <w:p w14:paraId="408F5A83" w14:textId="77777777" w:rsidR="008E7FAD" w:rsidRDefault="008E7FAD" w:rsidP="008E7FAD">
      <w:pPr>
        <w:ind w:firstLine="720"/>
        <w:rPr>
          <w:b/>
        </w:rPr>
      </w:pPr>
    </w:p>
    <w:p w14:paraId="4AFB0C9D" w14:textId="37EAD822" w:rsidR="00C32E58" w:rsidRDefault="006E0F60" w:rsidP="008E7FAD">
      <w:pPr>
        <w:ind w:firstLine="720"/>
        <w:rPr>
          <w:sz w:val="20"/>
          <w:szCs w:val="20"/>
        </w:rPr>
      </w:pPr>
      <w:r>
        <w:rPr>
          <w:sz w:val="20"/>
          <w:szCs w:val="20"/>
        </w:rPr>
        <w:t xml:space="preserve">The idea behind k-Means is to find a sample, or average paper for k clusters. If a disputed paper is closer to one of these averages than the other, then </w:t>
      </w:r>
      <w:r w:rsidR="008E7FAD">
        <w:rPr>
          <w:sz w:val="20"/>
          <w:szCs w:val="20"/>
        </w:rPr>
        <w:t>the author of that average likely wrote it.</w:t>
      </w:r>
    </w:p>
    <w:p w14:paraId="5E346BBA" w14:textId="77777777" w:rsidR="008E7FAD" w:rsidRDefault="008E7FAD" w:rsidP="00C32E58">
      <w:pPr>
        <w:rPr>
          <w:sz w:val="20"/>
          <w:szCs w:val="20"/>
        </w:rPr>
      </w:pPr>
    </w:p>
    <w:p w14:paraId="2531E186" w14:textId="6DCCE6A1" w:rsidR="00BB07E6" w:rsidRPr="003F7720" w:rsidRDefault="003E1332" w:rsidP="000457F6">
      <w:r w:rsidRPr="003E1332">
        <w:rPr>
          <w:sz w:val="20"/>
          <w:szCs w:val="20"/>
        </w:rPr>
        <w:tab/>
        <w:t>First we</w:t>
      </w:r>
      <w:r>
        <w:rPr>
          <w:sz w:val="20"/>
          <w:szCs w:val="20"/>
        </w:rPr>
        <w:t xml:space="preserve"> compute an average</w:t>
      </w:r>
      <w:r w:rsidR="000A4D1A">
        <w:rPr>
          <w:sz w:val="20"/>
          <w:szCs w:val="20"/>
        </w:rPr>
        <w:t xml:space="preserve"> Madison “paper” and an average Hamilton “paper”. We do this by computing the word frequencies of all of the feature words as described in Section 3</w:t>
      </w:r>
      <w:r w:rsidR="00706A75">
        <w:rPr>
          <w:sz w:val="20"/>
          <w:szCs w:val="20"/>
        </w:rPr>
        <w:t xml:space="preserve"> from all of the known papers of each author</w:t>
      </w:r>
      <w:r w:rsidR="00D45F4C">
        <w:rPr>
          <w:sz w:val="20"/>
          <w:szCs w:val="20"/>
        </w:rPr>
        <w:t xml:space="preserve">. Then </w:t>
      </w:r>
      <w:r w:rsidR="005663F0">
        <w:rPr>
          <w:sz w:val="20"/>
          <w:szCs w:val="20"/>
        </w:rPr>
        <w:t>we look at each of the d</w:t>
      </w:r>
      <w:r w:rsidR="00FA0493">
        <w:rPr>
          <w:sz w:val="20"/>
          <w:szCs w:val="20"/>
        </w:rPr>
        <w:t>isputed papers and compute the</w:t>
      </w:r>
      <w:r w:rsidR="005663F0">
        <w:rPr>
          <w:sz w:val="20"/>
          <w:szCs w:val="20"/>
        </w:rPr>
        <w:t xml:space="preserve"> Euclidean distance </w:t>
      </w:r>
      <w:r w:rsidR="00FA0493">
        <w:rPr>
          <w:sz w:val="20"/>
          <w:szCs w:val="20"/>
        </w:rPr>
        <w:t>between the disputed paper</w:t>
      </w:r>
      <w:r w:rsidR="005663F0">
        <w:rPr>
          <w:sz w:val="20"/>
          <w:szCs w:val="20"/>
        </w:rPr>
        <w:t xml:space="preserve"> the two </w:t>
      </w:r>
      <w:r w:rsidR="00FA0493">
        <w:rPr>
          <w:sz w:val="20"/>
          <w:szCs w:val="20"/>
        </w:rPr>
        <w:t xml:space="preserve">average papers. The disputed </w:t>
      </w:r>
      <w:r w:rsidR="002A462A">
        <w:rPr>
          <w:sz w:val="20"/>
          <w:szCs w:val="20"/>
        </w:rPr>
        <w:t>paper is labeled with the author of the average</w:t>
      </w:r>
      <w:r w:rsidR="003F7720">
        <w:rPr>
          <w:sz w:val="20"/>
          <w:szCs w:val="20"/>
        </w:rPr>
        <w:t xml:space="preserve"> paper with the lowest distance.</w:t>
      </w: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0"/>
        <w:gridCol w:w="5960"/>
      </w:tblGrid>
      <w:tr w:rsidR="00AB3AA6" w14:paraId="4641E167" w14:textId="77777777" w:rsidTr="007E3134">
        <w:tc>
          <w:tcPr>
            <w:tcW w:w="6280" w:type="dxa"/>
          </w:tcPr>
          <w:p w14:paraId="161547F2" w14:textId="0FF773C4" w:rsidR="00AB3AA6" w:rsidRDefault="00AB3AA6" w:rsidP="007E3134">
            <w:pPr>
              <w:jc w:val="right"/>
              <w:rPr>
                <w:sz w:val="20"/>
                <w:szCs w:val="20"/>
              </w:rPr>
            </w:pPr>
            <w:r>
              <w:rPr>
                <w:noProof/>
                <w:sz w:val="20"/>
                <w:szCs w:val="20"/>
              </w:rPr>
              <w:drawing>
                <wp:inline distT="0" distB="0" distL="0" distR="0" wp14:anchorId="63269FFD" wp14:editId="237D0983">
                  <wp:extent cx="3599863" cy="2690111"/>
                  <wp:effectExtent l="0" t="0" r="635" b="0"/>
                  <wp:docPr id="1" name="Picture 1" descr="Predictions for Disputed Papers using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dictions for Disputed Papers using K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6703" cy="2702695"/>
                          </a:xfrm>
                          <a:prstGeom prst="rect">
                            <a:avLst/>
                          </a:prstGeom>
                          <a:noFill/>
                          <a:ln>
                            <a:noFill/>
                          </a:ln>
                        </pic:spPr>
                      </pic:pic>
                    </a:graphicData>
                  </a:graphic>
                </wp:inline>
              </w:drawing>
            </w:r>
          </w:p>
        </w:tc>
        <w:tc>
          <w:tcPr>
            <w:tcW w:w="5960" w:type="dxa"/>
          </w:tcPr>
          <w:p w14:paraId="4975C636" w14:textId="09A4F0C7" w:rsidR="00AB3AA6" w:rsidRDefault="003F7720" w:rsidP="007E3134">
            <w:pPr>
              <w:rPr>
                <w:sz w:val="20"/>
                <w:szCs w:val="20"/>
              </w:rPr>
            </w:pPr>
            <w:r>
              <w:rPr>
                <w:noProof/>
                <w:sz w:val="20"/>
                <w:szCs w:val="20"/>
              </w:rPr>
              <w:drawing>
                <wp:inline distT="0" distB="0" distL="0" distR="0" wp14:anchorId="68B89C08" wp14:editId="6A4DB4F9">
                  <wp:extent cx="3582537" cy="2684954"/>
                  <wp:effectExtent l="0" t="0" r="0" b="1270"/>
                  <wp:docPr id="2" name="Picture 2" descr="C:\Users\Jakob\AppData\Local\Microsoft\Windows\INetCache\Content.Word\k-Means Training Error as a Function of Number of Feature 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ob\AppData\Local\Microsoft\Windows\INetCache\Content.Word\k-Means Training Error as a Function of Number of Feature Word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1982" cy="2699527"/>
                          </a:xfrm>
                          <a:prstGeom prst="rect">
                            <a:avLst/>
                          </a:prstGeom>
                          <a:noFill/>
                          <a:ln>
                            <a:noFill/>
                          </a:ln>
                        </pic:spPr>
                      </pic:pic>
                    </a:graphicData>
                  </a:graphic>
                </wp:inline>
              </w:drawing>
            </w:r>
          </w:p>
        </w:tc>
      </w:tr>
    </w:tbl>
    <w:p w14:paraId="3F4CCBEA" w14:textId="6F171251" w:rsidR="000457F6" w:rsidRDefault="000457F6" w:rsidP="00A91CFF">
      <w:pPr>
        <w:ind w:firstLine="720"/>
        <w:jc w:val="center"/>
        <w:rPr>
          <w:sz w:val="20"/>
          <w:szCs w:val="20"/>
        </w:rPr>
      </w:pPr>
    </w:p>
    <w:p w14:paraId="288B5ADF" w14:textId="688ACAE0" w:rsidR="003F7720" w:rsidRDefault="003F7720" w:rsidP="003F7720">
      <w:pPr>
        <w:ind w:firstLine="720"/>
        <w:rPr>
          <w:sz w:val="20"/>
          <w:szCs w:val="20"/>
        </w:rPr>
      </w:pPr>
      <w:r>
        <w:rPr>
          <w:sz w:val="20"/>
          <w:szCs w:val="20"/>
        </w:rPr>
        <w:tab/>
        <w:t xml:space="preserve">We ran this implementation of k-Means varying the number of feature words and recorded the training error and author predictions. </w:t>
      </w:r>
      <w:r w:rsidRPr="009835E1">
        <w:rPr>
          <w:sz w:val="20"/>
          <w:szCs w:val="20"/>
        </w:rPr>
        <w:t xml:space="preserve">We then tested the known papers against </w:t>
      </w:r>
      <w:r>
        <w:rPr>
          <w:sz w:val="20"/>
          <w:szCs w:val="20"/>
        </w:rPr>
        <w:t xml:space="preserve">average papers </w:t>
      </w:r>
      <w:r w:rsidRPr="009835E1">
        <w:rPr>
          <w:sz w:val="20"/>
          <w:szCs w:val="20"/>
        </w:rPr>
        <w:t>for different N values, finding a large amount of error starting at N = 1, which sharply dropped until N = 5</w:t>
      </w:r>
      <w:r>
        <w:rPr>
          <w:sz w:val="20"/>
          <w:szCs w:val="20"/>
        </w:rPr>
        <w:t xml:space="preserve"> and flattened out. k-Means always predicts that a high number of the disputed papers were written by Madison, and with greater than 35 feature words, k-Means predicts that all 12 of the disputed papers were written by Madison.</w:t>
      </w:r>
    </w:p>
    <w:p w14:paraId="7F3B6898" w14:textId="77777777" w:rsidR="006E0F60" w:rsidRDefault="006E0F60" w:rsidP="003F7720">
      <w:pPr>
        <w:ind w:firstLine="720"/>
        <w:rPr>
          <w:sz w:val="20"/>
          <w:szCs w:val="20"/>
        </w:rPr>
      </w:pPr>
    </w:p>
    <w:p w14:paraId="0529DF67" w14:textId="4A959BE7" w:rsidR="003F7720" w:rsidRDefault="003F7720" w:rsidP="003F7720">
      <w:pPr>
        <w:ind w:firstLine="720"/>
        <w:rPr>
          <w:sz w:val="20"/>
          <w:szCs w:val="20"/>
        </w:rPr>
      </w:pPr>
      <w:r w:rsidRPr="009835E1">
        <w:rPr>
          <w:sz w:val="20"/>
          <w:szCs w:val="20"/>
        </w:rPr>
        <w:t xml:space="preserve">In Glenn Fung’s paper, he talks about how his separating plane (with only 3 variables: to, upon, and would) </w:t>
      </w:r>
      <w:r>
        <w:rPr>
          <w:sz w:val="20"/>
          <w:szCs w:val="20"/>
        </w:rPr>
        <w:t xml:space="preserve">predicted </w:t>
      </w:r>
      <w:r w:rsidRPr="009835E1">
        <w:rPr>
          <w:sz w:val="20"/>
          <w:szCs w:val="20"/>
        </w:rPr>
        <w:t>that all 12 disputed papers were Madison’s, and other work on the subject agrees with him</w:t>
      </w:r>
      <w:r>
        <w:rPr>
          <w:sz w:val="20"/>
          <w:szCs w:val="20"/>
        </w:rPr>
        <w:t xml:space="preserve"> [1]</w:t>
      </w:r>
      <w:r w:rsidRPr="009835E1">
        <w:rPr>
          <w:sz w:val="20"/>
          <w:szCs w:val="20"/>
        </w:rPr>
        <w:t xml:space="preserve">. However, he used a separating plane, which would incorrectly classify John Jay’s papers as either Hamilton or Madison and thus Jay’s papers were ignored.  All three of </w:t>
      </w:r>
      <w:r>
        <w:rPr>
          <w:sz w:val="20"/>
          <w:szCs w:val="20"/>
        </w:rPr>
        <w:t xml:space="preserve">their function words </w:t>
      </w:r>
      <w:r w:rsidRPr="003F7720">
        <w:rPr>
          <w:sz w:val="20"/>
          <w:szCs w:val="20"/>
        </w:rPr>
        <w:t xml:space="preserve">— </w:t>
      </w:r>
      <w:r w:rsidRPr="009835E1">
        <w:rPr>
          <w:sz w:val="20"/>
          <w:szCs w:val="20"/>
        </w:rPr>
        <w:t>“to, upon, and would”</w:t>
      </w:r>
      <w:r>
        <w:rPr>
          <w:sz w:val="20"/>
          <w:szCs w:val="20"/>
        </w:rPr>
        <w:t xml:space="preserve"> </w:t>
      </w:r>
      <w:r w:rsidRPr="003F7720">
        <w:rPr>
          <w:sz w:val="20"/>
          <w:szCs w:val="20"/>
        </w:rPr>
        <w:t>—</w:t>
      </w:r>
      <w:r w:rsidRPr="009835E1">
        <w:rPr>
          <w:sz w:val="20"/>
          <w:szCs w:val="20"/>
        </w:rPr>
        <w:t xml:space="preserve"> appeared in </w:t>
      </w:r>
      <w:r>
        <w:rPr>
          <w:sz w:val="20"/>
          <w:szCs w:val="20"/>
        </w:rPr>
        <w:t>our</w:t>
      </w:r>
      <w:r w:rsidRPr="009835E1">
        <w:rPr>
          <w:sz w:val="20"/>
          <w:szCs w:val="20"/>
        </w:rPr>
        <w:t xml:space="preserve"> </w:t>
      </w:r>
      <w:r>
        <w:rPr>
          <w:sz w:val="20"/>
          <w:szCs w:val="20"/>
        </w:rPr>
        <w:t>top feature words</w:t>
      </w:r>
      <w:r w:rsidRPr="009835E1">
        <w:rPr>
          <w:sz w:val="20"/>
          <w:szCs w:val="20"/>
        </w:rPr>
        <w:t>.</w:t>
      </w:r>
    </w:p>
    <w:p w14:paraId="702C2A8C" w14:textId="77777777" w:rsidR="00AB3AA6" w:rsidRDefault="00AB3AA6" w:rsidP="00A91CFF">
      <w:pPr>
        <w:ind w:firstLine="720"/>
        <w:jc w:val="center"/>
        <w:rPr>
          <w:sz w:val="20"/>
          <w:szCs w:val="20"/>
        </w:rPr>
      </w:pPr>
    </w:p>
    <w:p w14:paraId="1ACC33E1" w14:textId="51601872" w:rsidR="000457F6" w:rsidDel="00BF6470" w:rsidRDefault="006A6165" w:rsidP="00BF6470">
      <w:pPr>
        <w:rPr>
          <w:del w:id="0" w:author="Jakob Sunde" w:date="2017-03-11T17:23:00Z"/>
          <w:sz w:val="20"/>
          <w:szCs w:val="20"/>
        </w:rPr>
        <w:pPrChange w:id="1" w:author="Jakob Sunde" w:date="2017-03-11T17:23:00Z">
          <w:pPr>
            <w:ind w:firstLine="720"/>
          </w:pPr>
        </w:pPrChange>
      </w:pPr>
      <w:r>
        <w:rPr>
          <w:b/>
        </w:rPr>
        <w:t>5</w:t>
      </w:r>
      <w:r w:rsidR="000457F6">
        <w:rPr>
          <w:b/>
        </w:rPr>
        <w:tab/>
        <w:t>k-NN</w:t>
      </w:r>
    </w:p>
    <w:p w14:paraId="1D0040EF" w14:textId="77777777" w:rsidR="00BF6470" w:rsidRDefault="00BF6470" w:rsidP="000457F6">
      <w:pPr>
        <w:rPr>
          <w:ins w:id="2" w:author="Jakob Sunde" w:date="2017-03-11T17:23:00Z"/>
          <w:b/>
        </w:rPr>
      </w:pPr>
      <w:bookmarkStart w:id="3" w:name="_GoBack"/>
      <w:bookmarkEnd w:id="3"/>
    </w:p>
    <w:p w14:paraId="609A6941" w14:textId="6786141C" w:rsidR="00A71632" w:rsidDel="00BF6470" w:rsidRDefault="00A71632" w:rsidP="00BF6470">
      <w:pPr>
        <w:rPr>
          <w:del w:id="4" w:author="Jakob Sunde" w:date="2017-03-11T17:23:00Z"/>
          <w:sz w:val="20"/>
          <w:szCs w:val="20"/>
        </w:rPr>
        <w:pPrChange w:id="5" w:author="Jakob Sunde" w:date="2017-03-11T17:23:00Z">
          <w:pPr>
            <w:ind w:firstLine="720"/>
          </w:pPr>
        </w:pPrChange>
      </w:pPr>
      <w:del w:id="6" w:author="Jakob Sunde" w:date="2017-03-11T17:23:00Z">
        <w:r w:rsidDel="00BF6470">
          <w:rPr>
            <w:sz w:val="20"/>
            <w:szCs w:val="20"/>
          </w:rPr>
          <w:delText>TODO: Describe algorithm</w:delText>
        </w:r>
      </w:del>
    </w:p>
    <w:p w14:paraId="59C68107" w14:textId="1916DBF0" w:rsidR="009A13C1" w:rsidRDefault="00A71632" w:rsidP="00BF6470">
      <w:pPr>
        <w:rPr>
          <w:ins w:id="7" w:author="Jakob Sunde" w:date="2017-03-11T17:12:00Z"/>
          <w:sz w:val="20"/>
          <w:szCs w:val="20"/>
        </w:rPr>
        <w:pPrChange w:id="8" w:author="Jakob Sunde" w:date="2017-03-11T17:23:00Z">
          <w:pPr>
            <w:ind w:firstLine="720"/>
          </w:pPr>
        </w:pPrChange>
      </w:pPr>
      <w:del w:id="9" w:author="Jakob Sunde" w:date="2017-03-11T17:23:00Z">
        <w:r w:rsidDel="00BF6470">
          <w:rPr>
            <w:sz w:val="20"/>
            <w:szCs w:val="20"/>
          </w:rPr>
          <w:delText>TODO: Describe implementation</w:delText>
        </w:r>
      </w:del>
    </w:p>
    <w:p w14:paraId="2F50D54B" w14:textId="7DA0739A" w:rsidR="009A13C1" w:rsidRDefault="009A13C1" w:rsidP="00053363">
      <w:pPr>
        <w:ind w:firstLine="720"/>
        <w:rPr>
          <w:ins w:id="10" w:author="Jakob Sunde" w:date="2017-03-11T17:19:00Z"/>
          <w:sz w:val="20"/>
          <w:szCs w:val="20"/>
        </w:rPr>
        <w:pPrChange w:id="11" w:author="Jakob Sunde" w:date="2017-03-11T17:16:00Z">
          <w:pPr>
            <w:ind w:firstLine="720"/>
          </w:pPr>
        </w:pPrChange>
      </w:pPr>
      <w:ins w:id="12" w:author="Jakob Sunde" w:date="2017-03-11T17:12:00Z">
        <w:r>
          <w:rPr>
            <w:sz w:val="20"/>
            <w:szCs w:val="20"/>
          </w:rPr>
          <w:t>k Nearest Neighbors looks at the k nearest neighbors and assigns</w:t>
        </w:r>
        <w:r w:rsidR="00386BE2">
          <w:rPr>
            <w:sz w:val="20"/>
            <w:szCs w:val="20"/>
          </w:rPr>
          <w:t xml:space="preserve"> the data</w:t>
        </w:r>
      </w:ins>
      <w:ins w:id="13" w:author="Jakob Sunde" w:date="2017-03-11T17:13:00Z">
        <w:r w:rsidR="00386BE2">
          <w:rPr>
            <w:sz w:val="20"/>
            <w:szCs w:val="20"/>
          </w:rPr>
          <w:t xml:space="preserve"> </w:t>
        </w:r>
      </w:ins>
      <w:ins w:id="14" w:author="Jakob Sunde" w:date="2017-03-11T17:12:00Z">
        <w:r w:rsidR="00386BE2">
          <w:rPr>
            <w:sz w:val="20"/>
            <w:szCs w:val="20"/>
          </w:rPr>
          <w:t>point being examined to the class of the</w:t>
        </w:r>
      </w:ins>
      <w:ins w:id="15" w:author="Jakob Sunde" w:date="2017-03-11T17:13:00Z">
        <w:r w:rsidR="00386BE2">
          <w:rPr>
            <w:sz w:val="20"/>
            <w:szCs w:val="20"/>
          </w:rPr>
          <w:t xml:space="preserve"> majority vote of those neighbors</w:t>
        </w:r>
      </w:ins>
      <w:ins w:id="16" w:author="Jakob Sunde" w:date="2017-03-11T17:12:00Z">
        <w:r>
          <w:rPr>
            <w:sz w:val="20"/>
            <w:szCs w:val="20"/>
          </w:rPr>
          <w:t xml:space="preserve">. </w:t>
        </w:r>
      </w:ins>
      <w:ins w:id="17" w:author="Jakob Sunde" w:date="2017-03-11T17:13:00Z">
        <w:r w:rsidR="00386BE2">
          <w:rPr>
            <w:sz w:val="20"/>
            <w:szCs w:val="20"/>
          </w:rPr>
          <w:t xml:space="preserve">In our case this means </w:t>
        </w:r>
      </w:ins>
      <w:ins w:id="18" w:author="Jakob Sunde" w:date="2017-03-11T17:15:00Z">
        <w:r w:rsidR="00053363">
          <w:rPr>
            <w:sz w:val="20"/>
            <w:szCs w:val="20"/>
          </w:rPr>
          <w:t xml:space="preserve">that for each dispute paper, </w:t>
        </w:r>
      </w:ins>
      <w:ins w:id="19" w:author="Jakob Sunde" w:date="2017-03-11T17:13:00Z">
        <w:r w:rsidR="00386BE2">
          <w:rPr>
            <w:sz w:val="20"/>
            <w:szCs w:val="20"/>
          </w:rPr>
          <w:t xml:space="preserve">we look at the </w:t>
        </w:r>
      </w:ins>
      <w:ins w:id="20" w:author="Jakob Sunde" w:date="2017-03-11T17:14:00Z">
        <w:r w:rsidR="00386BE2">
          <w:rPr>
            <w:sz w:val="20"/>
            <w:szCs w:val="20"/>
          </w:rPr>
          <w:t>closest papers</w:t>
        </w:r>
      </w:ins>
      <w:ins w:id="21" w:author="Jakob Sunde" w:date="2017-03-11T17:19:00Z">
        <w:r w:rsidR="00BA09DD">
          <w:rPr>
            <w:sz w:val="20"/>
            <w:szCs w:val="20"/>
          </w:rPr>
          <w:t xml:space="preserve">, </w:t>
        </w:r>
      </w:ins>
      <w:ins w:id="22" w:author="Jakob Sunde" w:date="2017-03-11T17:15:00Z">
        <w:r w:rsidR="00053363">
          <w:rPr>
            <w:sz w:val="20"/>
            <w:szCs w:val="20"/>
          </w:rPr>
          <w:t>and assign the author of the disputed paper as whichever author wrote more of the k nearest neighbor papers.</w:t>
        </w:r>
      </w:ins>
      <w:ins w:id="23" w:author="Jakob Sunde" w:date="2017-03-11T17:16:00Z">
        <w:r w:rsidR="00053363">
          <w:rPr>
            <w:sz w:val="20"/>
            <w:szCs w:val="20"/>
          </w:rPr>
          <w:t xml:space="preserve"> The intuition behind why this would correctly predict the author </w:t>
        </w:r>
      </w:ins>
      <w:ins w:id="24" w:author="Jakob Sunde" w:date="2017-03-11T17:17:00Z">
        <w:r w:rsidR="00053363">
          <w:rPr>
            <w:sz w:val="20"/>
            <w:szCs w:val="20"/>
          </w:rPr>
          <w:t xml:space="preserve">is that </w:t>
        </w:r>
      </w:ins>
      <w:ins w:id="25" w:author="Jakob Sunde" w:date="2017-03-11T17:16:00Z">
        <w:r w:rsidR="00053363">
          <w:rPr>
            <w:sz w:val="20"/>
            <w:szCs w:val="20"/>
          </w:rPr>
          <w:t>if an author tends to use certain feature words frequently, then their papers are more likely to show up as the nearest neighbors</w:t>
        </w:r>
      </w:ins>
      <w:ins w:id="26" w:author="Jakob Sunde" w:date="2017-03-11T17:17:00Z">
        <w:r w:rsidR="008458D8">
          <w:rPr>
            <w:sz w:val="20"/>
            <w:szCs w:val="20"/>
          </w:rPr>
          <w:t xml:space="preserve">, </w:t>
        </w:r>
      </w:ins>
      <w:ins w:id="27" w:author="Jakob Sunde" w:date="2017-03-11T17:18:00Z">
        <w:r w:rsidR="008458D8">
          <w:rPr>
            <w:sz w:val="20"/>
            <w:szCs w:val="20"/>
          </w:rPr>
          <w:t>which will result in k-NN predicting that author for the disputed paper.</w:t>
        </w:r>
      </w:ins>
    </w:p>
    <w:p w14:paraId="0F7FCCD7" w14:textId="6A6E306C" w:rsidR="00BA09DD" w:rsidRDefault="00BA09DD" w:rsidP="00053363">
      <w:pPr>
        <w:ind w:firstLine="720"/>
        <w:rPr>
          <w:sz w:val="20"/>
          <w:szCs w:val="20"/>
        </w:rPr>
        <w:pPrChange w:id="28" w:author="Jakob Sunde" w:date="2017-03-11T17:16:00Z">
          <w:pPr>
            <w:ind w:firstLine="720"/>
          </w:pPr>
        </w:pPrChange>
      </w:pPr>
      <w:ins w:id="29" w:author="Jakob Sunde" w:date="2017-03-11T17:19:00Z">
        <w:r>
          <w:rPr>
            <w:sz w:val="20"/>
            <w:szCs w:val="20"/>
          </w:rPr>
          <w:t xml:space="preserve">In order to find the k closest papers, we calculate the sum of the difference between the </w:t>
        </w:r>
      </w:ins>
      <w:ins w:id="30" w:author="Jakob Sunde" w:date="2017-03-11T17:20:00Z">
        <w:r>
          <w:rPr>
            <w:sz w:val="20"/>
            <w:szCs w:val="20"/>
          </w:rPr>
          <w:t>frequencies</w:t>
        </w:r>
      </w:ins>
      <w:ins w:id="31" w:author="Jakob Sunde" w:date="2017-03-11T17:19:00Z">
        <w:r>
          <w:rPr>
            <w:sz w:val="20"/>
            <w:szCs w:val="20"/>
          </w:rPr>
          <w:t xml:space="preserve"> of feature words</w:t>
        </w:r>
      </w:ins>
      <w:ins w:id="32" w:author="Jakob Sunde" w:date="2017-03-11T17:20:00Z">
        <w:r>
          <w:rPr>
            <w:sz w:val="20"/>
            <w:szCs w:val="20"/>
          </w:rPr>
          <w:t xml:space="preserve"> from the disputed paper to all other papers.</w:t>
        </w:r>
        <w:r w:rsidR="009F5312">
          <w:rPr>
            <w:sz w:val="20"/>
            <w:szCs w:val="20"/>
          </w:rPr>
          <w:t xml:space="preserve"> We then sort the papers by this difference and take the first k papers, resulting in the k closest papers to the disputed paper being classified. Then </w:t>
        </w:r>
      </w:ins>
      <w:ins w:id="33" w:author="Jakob Sunde" w:date="2017-03-11T17:22:00Z">
        <w:r w:rsidR="009F5312">
          <w:rPr>
            <w:sz w:val="20"/>
            <w:szCs w:val="20"/>
          </w:rPr>
          <w:t xml:space="preserve">we classify the disputed paper with the author of the majority of the </w:t>
        </w:r>
        <w:r w:rsidR="00DF2256">
          <w:rPr>
            <w:sz w:val="20"/>
            <w:szCs w:val="20"/>
          </w:rPr>
          <w:t xml:space="preserve">k </w:t>
        </w:r>
        <w:r w:rsidR="009F5312">
          <w:rPr>
            <w:sz w:val="20"/>
            <w:szCs w:val="20"/>
          </w:rPr>
          <w:t>nearby papers.</w:t>
        </w:r>
      </w:ins>
    </w:p>
    <w:tbl>
      <w:tblPr>
        <w:tblStyle w:val="TableGrid"/>
        <w:tblW w:w="11972"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2"/>
        <w:gridCol w:w="5820"/>
      </w:tblGrid>
      <w:tr w:rsidR="00386C5A" w14:paraId="67F49AC0" w14:textId="77777777" w:rsidTr="007E3134">
        <w:trPr>
          <w:trHeight w:val="4126"/>
        </w:trPr>
        <w:tc>
          <w:tcPr>
            <w:tcW w:w="6336" w:type="dxa"/>
          </w:tcPr>
          <w:p w14:paraId="49CBC49A" w14:textId="13BCC16A" w:rsidR="003F7720" w:rsidRDefault="003F7720" w:rsidP="007E3134">
            <w:pPr>
              <w:jc w:val="right"/>
              <w:rPr>
                <w:sz w:val="20"/>
                <w:szCs w:val="20"/>
              </w:rPr>
            </w:pPr>
            <w:r>
              <w:rPr>
                <w:noProof/>
                <w:sz w:val="20"/>
                <w:szCs w:val="20"/>
              </w:rPr>
              <w:lastRenderedPageBreak/>
              <w:drawing>
                <wp:inline distT="0" distB="0" distL="0" distR="0" wp14:anchorId="42D463E1" wp14:editId="0F72B4AC">
                  <wp:extent cx="3568889" cy="2673426"/>
                  <wp:effectExtent l="0" t="0" r="0" b="0"/>
                  <wp:docPr id="7" name="Picture 7" descr="C:\Users\Jakob\AppData\Local\Microsoft\Windows\INetCache\Content.Word\Predictions for Disputed Papers using KNN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ob\AppData\Local\Microsoft\Windows\INetCache\Content.Word\Predictions for Disputed Papers using KNNKN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806" cy="2694339"/>
                          </a:xfrm>
                          <a:prstGeom prst="rect">
                            <a:avLst/>
                          </a:prstGeom>
                          <a:noFill/>
                          <a:ln>
                            <a:noFill/>
                          </a:ln>
                        </pic:spPr>
                      </pic:pic>
                    </a:graphicData>
                  </a:graphic>
                </wp:inline>
              </w:drawing>
            </w:r>
          </w:p>
        </w:tc>
        <w:tc>
          <w:tcPr>
            <w:tcW w:w="5636" w:type="dxa"/>
          </w:tcPr>
          <w:p w14:paraId="29421A38" w14:textId="3ABA1F49" w:rsidR="003F7720" w:rsidRDefault="00903785" w:rsidP="007E3134">
            <w:pPr>
              <w:rPr>
                <w:sz w:val="20"/>
                <w:szCs w:val="20"/>
              </w:rPr>
            </w:pPr>
            <w:r>
              <w:rPr>
                <w:noProof/>
                <w:sz w:val="20"/>
                <w:szCs w:val="20"/>
              </w:rPr>
              <w:pict w14:anchorId="53DB0354">
                <v:shape id="_x0000_i1026" type="#_x0000_t75" style="width:279.85pt;height:211pt">
                  <v:imagedata r:id="rId12" o:title="k-NN Training Error as a Function of Number of Feature Words"/>
                </v:shape>
              </w:pict>
            </w:r>
          </w:p>
        </w:tc>
      </w:tr>
    </w:tbl>
    <w:p w14:paraId="2DE1B1BC" w14:textId="77777777" w:rsidR="003F7720" w:rsidRDefault="003F7720" w:rsidP="003F7720">
      <w:pPr>
        <w:ind w:firstLine="720"/>
        <w:jc w:val="center"/>
        <w:rPr>
          <w:sz w:val="20"/>
          <w:szCs w:val="20"/>
        </w:rPr>
      </w:pPr>
    </w:p>
    <w:p w14:paraId="5C84613D" w14:textId="5D934078" w:rsidR="00D8641C" w:rsidRDefault="00D8641C" w:rsidP="00D8641C">
      <w:pPr>
        <w:ind w:firstLine="720"/>
        <w:rPr>
          <w:sz w:val="20"/>
          <w:szCs w:val="20"/>
        </w:rPr>
        <w:pPrChange w:id="34" w:author="Jakob Sunde" w:date="2017-03-11T17:11:00Z">
          <w:pPr>
            <w:ind w:firstLine="720"/>
            <w:jc w:val="center"/>
          </w:pPr>
        </w:pPrChange>
      </w:pPr>
      <w:r>
        <w:rPr>
          <w:sz w:val="20"/>
          <w:szCs w:val="20"/>
        </w:rPr>
        <w:t>It’s surprising that k-NN is able to predict that Madison wrote all 12 papers with only one feature word. Simply looking at the frequency of the word “to”, k-NN comes to the same conclusion that previous research as agreed upon. Going further, we even found that despite a k value of 9 to have the lowest training error, k values of 1 and 3 also predicted all 12 papers were written by Madison.</w:t>
      </w:r>
    </w:p>
    <w:p w14:paraId="34219D97" w14:textId="6E2234D7" w:rsidR="00A71632" w:rsidRDefault="00903785" w:rsidP="00386C5A">
      <w:pPr>
        <w:ind w:firstLine="720"/>
        <w:jc w:val="center"/>
        <w:rPr>
          <w:sz w:val="20"/>
          <w:szCs w:val="20"/>
        </w:rPr>
      </w:pPr>
      <w:r>
        <w:rPr>
          <w:sz w:val="20"/>
          <w:szCs w:val="20"/>
        </w:rPr>
        <w:pict w14:anchorId="6A69AF0D">
          <v:shape id="_x0000_i1027" type="#_x0000_t75" style="width:271.1pt;height:203.5pt">
            <v:imagedata r:id="rId13" o:title="Validation Error as a Function of Number of Feature Words"/>
          </v:shape>
        </w:pict>
      </w:r>
    </w:p>
    <w:p w14:paraId="31520CA6" w14:textId="77777777" w:rsidR="00386C5A" w:rsidRPr="00386C5A" w:rsidRDefault="00386C5A" w:rsidP="00386C5A">
      <w:pPr>
        <w:ind w:firstLine="720"/>
        <w:jc w:val="center"/>
        <w:rPr>
          <w:sz w:val="20"/>
          <w:szCs w:val="20"/>
        </w:rPr>
      </w:pPr>
    </w:p>
    <w:p w14:paraId="406F2F4A" w14:textId="6E969CE9" w:rsidR="000457F6" w:rsidRDefault="006A6165" w:rsidP="000457F6">
      <w:pPr>
        <w:rPr>
          <w:b/>
        </w:rPr>
      </w:pPr>
      <w:r>
        <w:rPr>
          <w:b/>
        </w:rPr>
        <w:t>6</w:t>
      </w:r>
      <w:r w:rsidR="000457F6">
        <w:rPr>
          <w:b/>
        </w:rPr>
        <w:tab/>
        <w:t>Naïve Bayes</w:t>
      </w:r>
    </w:p>
    <w:p w14:paraId="610C7687" w14:textId="77777777" w:rsidR="009F18CC" w:rsidRDefault="009F18CC" w:rsidP="009F18CC">
      <w:pPr>
        <w:ind w:firstLine="720"/>
        <w:rPr>
          <w:sz w:val="20"/>
          <w:szCs w:val="20"/>
        </w:rPr>
      </w:pPr>
      <w:r>
        <w:rPr>
          <w:sz w:val="20"/>
          <w:szCs w:val="20"/>
        </w:rPr>
        <w:t>TODO: Describe algorithm</w:t>
      </w:r>
    </w:p>
    <w:p w14:paraId="0E616022" w14:textId="4896871C" w:rsidR="00792E85" w:rsidRDefault="009F18CC" w:rsidP="00D8558A">
      <w:pPr>
        <w:ind w:firstLine="720"/>
        <w:rPr>
          <w:sz w:val="20"/>
          <w:szCs w:val="20"/>
        </w:rPr>
      </w:pPr>
      <w:r>
        <w:rPr>
          <w:sz w:val="20"/>
          <w:szCs w:val="20"/>
        </w:rPr>
        <w:t>TODO: Describe implementation</w:t>
      </w:r>
    </w:p>
    <w:p w14:paraId="54989881" w14:textId="5576F4E7" w:rsidR="00604180" w:rsidRPr="00442593" w:rsidRDefault="00604180" w:rsidP="00604180">
      <m:oMathPara>
        <m:oMathParaPr>
          <m:jc m:val="center"/>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rPr>
                <m:t>paper</m:t>
              </m:r>
            </m:e>
          </m:d>
          <m:r>
            <w:rPr>
              <w:rFonts w:ascii="Cambria Math" w:hAnsi="Cambria Math"/>
            </w:rPr>
            <m:t>=argma</m:t>
          </m:r>
          <m:sSub>
            <m:sSubPr>
              <m:ctrlPr>
                <w:rPr>
                  <w:rFonts w:ascii="Cambria Math" w:hAnsi="Cambria Math"/>
                  <w:i/>
                  <w:sz w:val="22"/>
                  <w:szCs w:val="22"/>
                </w:rPr>
              </m:ctrlPr>
            </m:sSubPr>
            <m:e>
              <m:r>
                <w:rPr>
                  <w:rFonts w:ascii="Cambria Math" w:hAnsi="Cambria Math"/>
                </w:rPr>
                <m:t>x</m:t>
              </m:r>
            </m:e>
            <m:sub>
              <m:r>
                <w:rPr>
                  <w:rFonts w:ascii="Cambria Math" w:hAnsi="Cambria Math"/>
                </w:rPr>
                <m:t>author</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author</m:t>
                  </m:r>
                </m:e>
              </m:d>
              <m:nary>
                <m:naryPr>
                  <m:chr m:val="∏"/>
                  <m:limLoc m:val="undOvr"/>
                  <m:ctrlPr>
                    <w:rPr>
                      <w:rFonts w:ascii="Cambria Math" w:hAnsi="Cambria Math"/>
                      <w:i/>
                      <w:sz w:val="22"/>
                      <w:szCs w:val="22"/>
                    </w:rPr>
                  </m:ctrlPr>
                </m:naryPr>
                <m:sub>
                  <m:r>
                    <w:rPr>
                      <w:rFonts w:ascii="Cambria Math" w:hAnsi="Cambria Math"/>
                    </w:rPr>
                    <m:t>i=1</m:t>
                  </m:r>
                </m:sub>
                <m:sup>
                  <m:r>
                    <w:rPr>
                      <w:rFonts w:ascii="Cambria Math" w:hAnsi="Cambria Math"/>
                    </w:rPr>
                    <m:t>paperLength</m:t>
                  </m:r>
                </m:sup>
                <m:e>
                  <m:r>
                    <w:rPr>
                      <w:rFonts w:ascii="Cambria Math" w:hAnsi="Cambria Math"/>
                    </w:rPr>
                    <m:t>P</m:t>
                  </m:r>
                  <m:d>
                    <m:dPr>
                      <m:endChr m:val="|"/>
                      <m:ctrlPr>
                        <w:rPr>
                          <w:rFonts w:ascii="Cambria Math" w:hAnsi="Cambria Math"/>
                          <w:i/>
                          <w:sz w:val="22"/>
                          <w:szCs w:val="22"/>
                        </w:rPr>
                      </m:ctrlPr>
                    </m:dPr>
                    <m:e>
                      <m:r>
                        <w:rPr>
                          <w:rFonts w:ascii="Cambria Math" w:hAnsi="Cambria Math"/>
                        </w:rPr>
                        <m:t>paper</m:t>
                      </m:r>
                      <m:d>
                        <m:dPr>
                          <m:begChr m:val="["/>
                          <m:endChr m:val="]"/>
                          <m:ctrlPr>
                            <w:rPr>
                              <w:rFonts w:ascii="Cambria Math" w:hAnsi="Cambria Math"/>
                              <w:i/>
                            </w:rPr>
                          </m:ctrlPr>
                        </m:dPr>
                        <m:e>
                          <m:r>
                            <w:rPr>
                              <w:rFonts w:ascii="Cambria Math" w:hAnsi="Cambria Math"/>
                            </w:rPr>
                            <m:t>i</m:t>
                          </m:r>
                        </m:e>
                      </m:d>
                    </m:e>
                  </m:d>
                  <m:r>
                    <w:rPr>
                      <w:rFonts w:ascii="Cambria Math" w:hAnsi="Cambria Math"/>
                    </w:rPr>
                    <m:t>author)</m:t>
                  </m:r>
                </m:e>
              </m:nary>
              <m:ctrlPr>
                <w:rPr>
                  <w:rFonts w:ascii="Cambria Math" w:hAnsi="Cambria Math"/>
                  <w:i/>
                  <w:sz w:val="22"/>
                  <w:szCs w:val="22"/>
                </w:rPr>
              </m:ctrlPr>
            </m:e>
          </m:d>
        </m:oMath>
      </m:oMathPara>
    </w:p>
    <w:p w14:paraId="0BE949FA" w14:textId="77777777" w:rsidR="00604180" w:rsidRPr="003566EF" w:rsidRDefault="00604180" w:rsidP="00F24E64">
      <w:pPr>
        <w:ind w:firstLine="720"/>
        <w:rPr>
          <w:sz w:val="20"/>
          <w:szCs w:val="20"/>
        </w:rPr>
      </w:pPr>
    </w:p>
    <w:p w14:paraId="2276E951" w14:textId="6083CAD6" w:rsidR="00AF0562" w:rsidRDefault="003566EF" w:rsidP="00FB12A5">
      <w:pPr>
        <w:ind w:firstLine="720"/>
        <w:rPr>
          <w:sz w:val="20"/>
          <w:szCs w:val="20"/>
        </w:rPr>
      </w:pPr>
      <w:r>
        <w:rPr>
          <w:sz w:val="20"/>
          <w:szCs w:val="20"/>
        </w:rPr>
        <w:t xml:space="preserve">Where </w:t>
      </w:r>
      <m:oMath>
        <m:r>
          <w:rPr>
            <w:rFonts w:ascii="Cambria Math" w:hAnsi="Cambria Math"/>
            <w:sz w:val="20"/>
            <w:szCs w:val="20"/>
          </w:rPr>
          <m:t>paper</m:t>
        </m:r>
      </m:oMath>
      <w:r>
        <w:rPr>
          <w:sz w:val="20"/>
          <w:szCs w:val="20"/>
        </w:rPr>
        <w:t xml:space="preserve"> is the paper being examined</w:t>
      </w:r>
      <w:r w:rsidR="00066491">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author</m:t>
            </m:r>
          </m:e>
        </m:d>
      </m:oMath>
      <w:r w:rsidR="00066491">
        <w:rPr>
          <w:sz w:val="20"/>
          <w:szCs w:val="20"/>
        </w:rPr>
        <w:t xml:space="preserve"> is the probability of any paper in the set being written by </w:t>
      </w:r>
      <m:oMath>
        <m:r>
          <w:rPr>
            <w:rFonts w:ascii="Cambria Math" w:hAnsi="Cambria Math"/>
            <w:sz w:val="20"/>
            <w:szCs w:val="20"/>
          </w:rPr>
          <m:t>author</m:t>
        </m:r>
      </m:oMath>
      <w:r w:rsidR="00066491">
        <w:rPr>
          <w:sz w:val="20"/>
          <w:szCs w:val="20"/>
        </w:rPr>
        <w:t xml:space="preserve"> which is given by </w:t>
      </w:r>
      <m:oMath>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PapersByAuthor</m:t>
                </m:r>
              </m:e>
            </m:d>
          </m:num>
          <m:den>
            <m:d>
              <m:dPr>
                <m:begChr m:val="|"/>
                <m:endChr m:val="|"/>
                <m:ctrlPr>
                  <w:rPr>
                    <w:rFonts w:ascii="Cambria Math" w:hAnsi="Cambria Math"/>
                    <w:i/>
                    <w:sz w:val="20"/>
                    <w:szCs w:val="20"/>
                  </w:rPr>
                </m:ctrlPr>
              </m:dPr>
              <m:e>
                <m:r>
                  <w:rPr>
                    <w:rFonts w:ascii="Cambria Math" w:hAnsi="Cambria Math"/>
                    <w:sz w:val="20"/>
                    <w:szCs w:val="20"/>
                  </w:rPr>
                  <m:t>AllPapers</m:t>
                </m:r>
              </m:e>
            </m:d>
          </m:den>
        </m:f>
      </m:oMath>
      <w:r w:rsidR="00066491">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word</m:t>
            </m:r>
          </m:e>
          <m:e>
            <m:r>
              <w:rPr>
                <w:rFonts w:ascii="Cambria Math" w:hAnsi="Cambria Math"/>
                <w:sz w:val="20"/>
                <w:szCs w:val="20"/>
              </w:rPr>
              <m:t>author</m:t>
            </m:r>
          </m:e>
        </m:d>
      </m:oMath>
      <w:r w:rsidR="00066491">
        <w:rPr>
          <w:sz w:val="20"/>
          <w:szCs w:val="20"/>
        </w:rPr>
        <w:t xml:space="preserve"> is the probability of a given word in </w:t>
      </w:r>
      <m:oMath>
        <m:r>
          <w:rPr>
            <w:rFonts w:ascii="Cambria Math" w:hAnsi="Cambria Math"/>
            <w:sz w:val="20"/>
            <w:szCs w:val="20"/>
          </w:rPr>
          <m:t>paper</m:t>
        </m:r>
      </m:oMath>
      <w:r w:rsidR="00066491">
        <w:rPr>
          <w:sz w:val="20"/>
          <w:szCs w:val="20"/>
        </w:rPr>
        <w:t xml:space="preserve"> existing</w:t>
      </w:r>
      <w:r w:rsidR="00CF2BDE">
        <w:rPr>
          <w:sz w:val="20"/>
          <w:szCs w:val="20"/>
        </w:rPr>
        <w:t xml:space="preserve"> in a paper written by </w:t>
      </w:r>
      <m:oMath>
        <m:r>
          <w:rPr>
            <w:rFonts w:ascii="Cambria Math" w:hAnsi="Cambria Math"/>
            <w:sz w:val="20"/>
            <w:szCs w:val="20"/>
          </w:rPr>
          <m:t>author</m:t>
        </m:r>
      </m:oMath>
      <w:r w:rsidR="00225E1C">
        <w:rPr>
          <w:sz w:val="20"/>
          <w:szCs w:val="20"/>
        </w:rPr>
        <w:t>.</w:t>
      </w:r>
    </w:p>
    <w:p w14:paraId="48B1A3A9" w14:textId="50CA1A5D" w:rsidR="00792E85" w:rsidRDefault="00792E85" w:rsidP="00442593">
      <w:pPr>
        <w:ind w:firstLine="720"/>
        <w:jc w:val="center"/>
        <w:rPr>
          <w:sz w:val="20"/>
          <w:szCs w:val="20"/>
        </w:rPr>
      </w:pPr>
    </w:p>
    <w:tbl>
      <w:tblPr>
        <w:tblStyle w:val="TableGrid"/>
        <w:tblW w:w="12240" w:type="dxa"/>
        <w:tblInd w:w="-1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56"/>
      </w:tblGrid>
      <w:tr w:rsidR="00FB12A5" w14:paraId="7BB6041E" w14:textId="77777777" w:rsidTr="007E3134">
        <w:tc>
          <w:tcPr>
            <w:tcW w:w="6120" w:type="dxa"/>
          </w:tcPr>
          <w:p w14:paraId="689056C0" w14:textId="11A32AF5" w:rsidR="00FB12A5" w:rsidRDefault="00FB12A5" w:rsidP="00ED5CBE">
            <w:pPr>
              <w:jc w:val="center"/>
              <w:rPr>
                <w:sz w:val="20"/>
                <w:szCs w:val="20"/>
              </w:rPr>
            </w:pPr>
            <w:r>
              <w:rPr>
                <w:noProof/>
                <w:sz w:val="20"/>
                <w:szCs w:val="20"/>
              </w:rPr>
              <w:lastRenderedPageBreak/>
              <w:softHyphen/>
            </w:r>
            <w:r>
              <w:rPr>
                <w:noProof/>
                <w:sz w:val="20"/>
                <w:szCs w:val="20"/>
              </w:rPr>
              <w:softHyphen/>
            </w:r>
            <w:r>
              <w:rPr>
                <w:noProof/>
                <w:sz w:val="20"/>
                <w:szCs w:val="20"/>
              </w:rPr>
              <w:drawing>
                <wp:inline distT="0" distB="0" distL="0" distR="0" wp14:anchorId="74623122" wp14:editId="56D74509">
                  <wp:extent cx="3750102" cy="2804615"/>
                  <wp:effectExtent l="0" t="0" r="3175" b="0"/>
                  <wp:docPr id="9" name="Picture 9" descr="Predictions for Disputed Papers using Naive BayesNaive Ba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dictions for Disputed Papers using Naive BayesNaive Bay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886" cy="2828386"/>
                          </a:xfrm>
                          <a:prstGeom prst="rect">
                            <a:avLst/>
                          </a:prstGeom>
                          <a:noFill/>
                          <a:ln>
                            <a:noFill/>
                          </a:ln>
                        </pic:spPr>
                      </pic:pic>
                    </a:graphicData>
                  </a:graphic>
                </wp:inline>
              </w:drawing>
            </w:r>
          </w:p>
        </w:tc>
        <w:tc>
          <w:tcPr>
            <w:tcW w:w="6120" w:type="dxa"/>
          </w:tcPr>
          <w:p w14:paraId="045CEB28" w14:textId="1A048B2E" w:rsidR="00FB12A5" w:rsidRDefault="007E3134" w:rsidP="00ED5CBE">
            <w:pPr>
              <w:jc w:val="center"/>
              <w:rPr>
                <w:sz w:val="20"/>
                <w:szCs w:val="20"/>
              </w:rPr>
            </w:pPr>
            <w:r>
              <w:rPr>
                <w:noProof/>
                <w:sz w:val="20"/>
                <w:szCs w:val="20"/>
              </w:rPr>
              <w:drawing>
                <wp:inline distT="0" distB="0" distL="0" distR="0" wp14:anchorId="3B5C2EA4" wp14:editId="246147E2">
                  <wp:extent cx="3766780" cy="2825086"/>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ive Bayes Training Error as a Function of Number of Feature Words.png"/>
                          <pic:cNvPicPr/>
                        </pic:nvPicPr>
                        <pic:blipFill>
                          <a:blip r:embed="rId15">
                            <a:extLst>
                              <a:ext uri="{28A0092B-C50C-407E-A947-70E740481C1C}">
                                <a14:useLocalDpi xmlns:a14="http://schemas.microsoft.com/office/drawing/2010/main" val="0"/>
                              </a:ext>
                            </a:extLst>
                          </a:blip>
                          <a:stretch>
                            <a:fillRect/>
                          </a:stretch>
                        </pic:blipFill>
                        <pic:spPr>
                          <a:xfrm>
                            <a:off x="0" y="0"/>
                            <a:ext cx="3797351" cy="2848014"/>
                          </a:xfrm>
                          <a:prstGeom prst="rect">
                            <a:avLst/>
                          </a:prstGeom>
                        </pic:spPr>
                      </pic:pic>
                    </a:graphicData>
                  </a:graphic>
                </wp:inline>
              </w:drawing>
            </w:r>
          </w:p>
        </w:tc>
      </w:tr>
    </w:tbl>
    <w:p w14:paraId="3248CEC8" w14:textId="77777777" w:rsidR="0043516D" w:rsidRDefault="0043516D" w:rsidP="000457F6">
      <w:pPr>
        <w:rPr>
          <w:sz w:val="20"/>
          <w:szCs w:val="20"/>
        </w:rPr>
      </w:pPr>
    </w:p>
    <w:p w14:paraId="3DD660C7" w14:textId="23B13B12" w:rsidR="000457F6" w:rsidRPr="00532D20" w:rsidRDefault="006A6165" w:rsidP="00532D20">
      <w:pPr>
        <w:rPr>
          <w:b/>
        </w:rPr>
      </w:pPr>
      <w:r>
        <w:rPr>
          <w:b/>
        </w:rPr>
        <w:t>7</w:t>
      </w:r>
      <w:r w:rsidR="000457F6">
        <w:rPr>
          <w:b/>
        </w:rPr>
        <w:tab/>
        <w:t>Discussion of Results</w:t>
      </w:r>
    </w:p>
    <w:p w14:paraId="4768E824" w14:textId="634E57BB" w:rsidR="008705B3" w:rsidRDefault="00903785" w:rsidP="008705B3">
      <w:pPr>
        <w:jc w:val="center"/>
        <w:rPr>
          <w:sz w:val="20"/>
          <w:szCs w:val="20"/>
        </w:rPr>
      </w:pPr>
      <w:r>
        <w:rPr>
          <w:sz w:val="20"/>
          <w:szCs w:val="20"/>
        </w:rPr>
        <w:pict w14:anchorId="3326836D">
          <v:shape id="_x0000_i1028" type="#_x0000_t75" style="width:413.2pt;height:309.9pt">
            <v:imagedata r:id="rId16" o:title="Training Error as a Function of Number of Feature Words"/>
          </v:shape>
        </w:pict>
      </w:r>
    </w:p>
    <w:p w14:paraId="1E9E83D9" w14:textId="77777777" w:rsidR="008705B3" w:rsidRDefault="008705B3" w:rsidP="00442593">
      <w:pPr>
        <w:ind w:firstLine="720"/>
        <w:jc w:val="center"/>
        <w:rPr>
          <w:sz w:val="20"/>
          <w:szCs w:val="20"/>
        </w:rPr>
      </w:pPr>
    </w:p>
    <w:p w14:paraId="2184B252" w14:textId="5B354A2F" w:rsidR="00532D20" w:rsidRDefault="00532D20" w:rsidP="00B264B5">
      <w:pPr>
        <w:rPr>
          <w:sz w:val="20"/>
          <w:szCs w:val="20"/>
        </w:rPr>
      </w:pPr>
      <w:r>
        <w:rPr>
          <w:sz w:val="20"/>
          <w:szCs w:val="20"/>
        </w:rPr>
        <w:tab/>
        <w:t xml:space="preserve">As seen in the graph above, all three of the graphs start with relatively high training error, although k-NN starts around 10% more accurate than </w:t>
      </w:r>
      <w:r w:rsidR="009D4325">
        <w:rPr>
          <w:sz w:val="20"/>
          <w:szCs w:val="20"/>
        </w:rPr>
        <w:t xml:space="preserve">the others, but they all sharply drop immediately to below 5% training error at around 6-7 words being considered for each paper. After that, the training errors fluctuate between 0 and 4%, all three algorithms dropping to 2% training error at one point or another, although k-NN appears to be highest for most of the data points. Past 25 words, k-Means stays at 2% error, while </w:t>
      </w:r>
      <w:r w:rsidR="00B264B5">
        <w:rPr>
          <w:sz w:val="20"/>
          <w:szCs w:val="20"/>
        </w:rPr>
        <w:t xml:space="preserve">Naïve Bayes drops all the way to zero but also spikes </w:t>
      </w:r>
      <w:r w:rsidR="00B264B5">
        <w:rPr>
          <w:sz w:val="20"/>
          <w:szCs w:val="20"/>
        </w:rPr>
        <w:lastRenderedPageBreak/>
        <w:t>upwards. Based on the fact that all three algorithms stay below 5% training error past about 6 words, while the algorithms don’t share the exact same performance they all predict authors incredibly accurately.</w:t>
      </w:r>
    </w:p>
    <w:p w14:paraId="0BED1437" w14:textId="77777777" w:rsidR="00532D20" w:rsidRDefault="00532D20" w:rsidP="009D4325">
      <w:pPr>
        <w:rPr>
          <w:sz w:val="20"/>
          <w:szCs w:val="20"/>
        </w:rPr>
      </w:pPr>
    </w:p>
    <w:p w14:paraId="47725F1A" w14:textId="266BE363" w:rsidR="008E7FAD" w:rsidRDefault="008E7FAD" w:rsidP="00D804A0">
      <w:pPr>
        <w:ind w:firstLine="720"/>
        <w:rPr>
          <w:sz w:val="20"/>
          <w:szCs w:val="20"/>
        </w:rPr>
      </w:pPr>
      <w:r>
        <w:rPr>
          <w:sz w:val="20"/>
          <w:szCs w:val="20"/>
        </w:rPr>
        <w:t xml:space="preserve">In a comparison, it is hard to say which algorithm actually performs best. All of the algorithms predict Madison wrote all 12 disputed papers, which agrees with previous research, so in terms of test error they all perform equally past a certain number of feature words. K-NN requires </w:t>
      </w:r>
      <w:r w:rsidR="00D12FC5">
        <w:rPr>
          <w:sz w:val="20"/>
          <w:szCs w:val="20"/>
        </w:rPr>
        <w:t>fewer words</w:t>
      </w:r>
      <w:r>
        <w:rPr>
          <w:sz w:val="20"/>
          <w:szCs w:val="20"/>
        </w:rPr>
        <w:t xml:space="preserve"> to make this accurate predication, so it is certainly less computationally inte</w:t>
      </w:r>
      <w:r w:rsidR="00D12FC5">
        <w:rPr>
          <w:sz w:val="20"/>
          <w:szCs w:val="20"/>
        </w:rPr>
        <w:t>nsive than the other algorithms. In that sense, one could argue that k-NN is “best”. Certainly, it is possible that because k-NN requires fewer words to predict all 12 disputed papers as Madison it is most accurate. Howe</w:t>
      </w:r>
      <w:r w:rsidR="00532D20">
        <w:rPr>
          <w:sz w:val="20"/>
          <w:szCs w:val="20"/>
        </w:rPr>
        <w:t>ver, when all algorithms predict</w:t>
      </w:r>
      <w:r w:rsidR="00D12FC5">
        <w:rPr>
          <w:sz w:val="20"/>
          <w:szCs w:val="20"/>
        </w:rPr>
        <w:t xml:space="preserve"> the same thing it is impossible to say one algorithm is more accurate than another</w:t>
      </w:r>
      <w:r w:rsidR="00532D20">
        <w:rPr>
          <w:sz w:val="20"/>
          <w:szCs w:val="20"/>
        </w:rPr>
        <w:t xml:space="preserve">. To do this we would either need more test data, or to split up the disputed papers into smaller chunks so that we could calculate the percentage of chunks in a specific paper that are predicted wrong. </w:t>
      </w:r>
    </w:p>
    <w:p w14:paraId="13FF1F8A" w14:textId="77777777" w:rsidR="00B264B5" w:rsidRDefault="00B264B5" w:rsidP="00D804A0">
      <w:pPr>
        <w:ind w:firstLine="720"/>
        <w:rPr>
          <w:sz w:val="20"/>
          <w:szCs w:val="20"/>
        </w:rPr>
      </w:pPr>
    </w:p>
    <w:p w14:paraId="3D69AB0E" w14:textId="4B58873C" w:rsidR="00B264B5" w:rsidRDefault="00B264B5" w:rsidP="00F23BB6">
      <w:pPr>
        <w:ind w:firstLine="720"/>
        <w:rPr>
          <w:sz w:val="20"/>
          <w:szCs w:val="20"/>
        </w:rPr>
      </w:pPr>
      <w:r>
        <w:rPr>
          <w:sz w:val="20"/>
          <w:szCs w:val="20"/>
        </w:rPr>
        <w:t>When combining our results for both predicting the disputed papers and our calculated training error, it is interesting to see how k-NN performs. It starts at a training error of about 10% for only one word, meaning predicting 12 out of 12 as Madison’s correctly is very possible.</w:t>
      </w:r>
      <w:r w:rsidR="00962F7D">
        <w:rPr>
          <w:sz w:val="20"/>
          <w:szCs w:val="20"/>
        </w:rPr>
        <w:t xml:space="preserve"> However, after 6 words its training error is not noticeably better (it is at times worse) than either of the other two </w:t>
      </w:r>
      <w:r w:rsidR="00F23BB6">
        <w:rPr>
          <w:sz w:val="20"/>
          <w:szCs w:val="20"/>
        </w:rPr>
        <w:t xml:space="preserve">algorithms, so with the training error it is still impossible to argue k-NN is more accurate than the others, despite its better accuracy for small numbers of words. </w:t>
      </w:r>
      <w:r w:rsidR="00962F7D">
        <w:rPr>
          <w:sz w:val="20"/>
          <w:szCs w:val="20"/>
        </w:rPr>
        <w:t xml:space="preserve">Interestingly enough, while the training error for Naïve Bayes is below 5% after 6-7 words, the algorithm needs around 15 words before its predicts all 12 papers as Madison, even getting half of the papers wrong at 13 words. </w:t>
      </w:r>
    </w:p>
    <w:p w14:paraId="61503C4F" w14:textId="77777777" w:rsidR="004972A8" w:rsidRDefault="004972A8" w:rsidP="00F23BB6">
      <w:pPr>
        <w:ind w:firstLine="720"/>
        <w:rPr>
          <w:sz w:val="20"/>
          <w:szCs w:val="20"/>
        </w:rPr>
      </w:pPr>
    </w:p>
    <w:p w14:paraId="5E26926A" w14:textId="7D749BD3" w:rsidR="004972A8" w:rsidRDefault="004972A8" w:rsidP="00F23BB6">
      <w:pPr>
        <w:ind w:firstLine="720"/>
        <w:rPr>
          <w:sz w:val="20"/>
          <w:szCs w:val="20"/>
        </w:rPr>
      </w:pPr>
      <w:r>
        <w:rPr>
          <w:sz w:val="20"/>
          <w:szCs w:val="20"/>
        </w:rPr>
        <w:t xml:space="preserve">It makes sense that k-NN and k-Means perform similarly to one another. Both are clustering algorithms, that generally label test points as whatever is around them, although k-NN only looks as far as the k nearest neighbors, while k-Means looks at distance between the test point and the clusters. </w:t>
      </w:r>
    </w:p>
    <w:p w14:paraId="60267CD2" w14:textId="77777777" w:rsidR="0043516D" w:rsidRDefault="0043516D" w:rsidP="0043516D">
      <w:pPr>
        <w:ind w:firstLine="720"/>
        <w:rPr>
          <w:sz w:val="20"/>
          <w:szCs w:val="20"/>
        </w:rPr>
      </w:pPr>
    </w:p>
    <w:p w14:paraId="4024B4B5" w14:textId="77777777" w:rsidR="00B264B5" w:rsidRDefault="00B264B5" w:rsidP="00B264B5">
      <w:pPr>
        <w:ind w:firstLine="720"/>
        <w:rPr>
          <w:sz w:val="20"/>
          <w:szCs w:val="20"/>
        </w:rPr>
      </w:pPr>
      <w:r>
        <w:rPr>
          <w:sz w:val="20"/>
          <w:szCs w:val="20"/>
        </w:rPr>
        <w:t>TODO: Talk about the validity of the algorithms and their training error, why we think one had lower error than others, and which we think might perform best on papers that don’t have to do with the topic</w:t>
      </w:r>
    </w:p>
    <w:p w14:paraId="5ACBB7A4" w14:textId="77777777" w:rsidR="00B264B5" w:rsidRDefault="00B264B5" w:rsidP="0043516D">
      <w:pPr>
        <w:ind w:firstLine="720"/>
        <w:rPr>
          <w:sz w:val="20"/>
          <w:szCs w:val="20"/>
        </w:rPr>
      </w:pPr>
    </w:p>
    <w:p w14:paraId="5450F06F" w14:textId="77777777" w:rsidR="00B264B5" w:rsidRDefault="00B264B5" w:rsidP="0043516D">
      <w:pPr>
        <w:ind w:firstLine="720"/>
        <w:rPr>
          <w:sz w:val="20"/>
          <w:szCs w:val="20"/>
        </w:rPr>
      </w:pPr>
    </w:p>
    <w:p w14:paraId="119EA6DF" w14:textId="244A5F62" w:rsidR="003E1332" w:rsidRDefault="003E1332" w:rsidP="003E1332">
      <w:pPr>
        <w:rPr>
          <w:b/>
        </w:rPr>
      </w:pPr>
      <w:r>
        <w:rPr>
          <w:b/>
        </w:rPr>
        <w:t>7</w:t>
      </w:r>
      <w:r>
        <w:rPr>
          <w:b/>
        </w:rPr>
        <w:tab/>
        <w:t>Discussion of Jay</w:t>
      </w:r>
    </w:p>
    <w:p w14:paraId="6E8F9859" w14:textId="50547CF8" w:rsidR="003E1332" w:rsidRDefault="003E1332" w:rsidP="0043516D">
      <w:pPr>
        <w:ind w:firstLine="720"/>
        <w:rPr>
          <w:sz w:val="20"/>
          <w:szCs w:val="20"/>
        </w:rPr>
      </w:pPr>
      <w:r>
        <w:rPr>
          <w:sz w:val="20"/>
          <w:szCs w:val="20"/>
        </w:rPr>
        <w:t>TODO: Talk about Jay’s irrelevance since we ran it with his papers included, but he was never predicted as the author in any of the algorithms</w:t>
      </w:r>
    </w:p>
    <w:p w14:paraId="559D0228" w14:textId="77777777" w:rsidR="006E0F60" w:rsidRDefault="006E0F60" w:rsidP="0043516D">
      <w:pPr>
        <w:ind w:firstLine="720"/>
        <w:rPr>
          <w:sz w:val="20"/>
          <w:szCs w:val="20"/>
        </w:rPr>
      </w:pPr>
    </w:p>
    <w:p w14:paraId="0368ADF3" w14:textId="662D9F0B" w:rsidR="006E0F60" w:rsidRDefault="006E0F60" w:rsidP="0043516D">
      <w:pPr>
        <w:ind w:firstLine="720"/>
        <w:rPr>
          <w:sz w:val="20"/>
          <w:szCs w:val="20"/>
        </w:rPr>
      </w:pPr>
      <w:r>
        <w:rPr>
          <w:sz w:val="20"/>
          <w:szCs w:val="20"/>
        </w:rPr>
        <w:t>Mentioned above in data representation, do we want to move it here?</w:t>
      </w:r>
    </w:p>
    <w:p w14:paraId="15D46E78" w14:textId="77777777" w:rsidR="003E1332" w:rsidRDefault="003E1332" w:rsidP="0043516D">
      <w:pPr>
        <w:ind w:firstLine="720"/>
        <w:rPr>
          <w:sz w:val="20"/>
          <w:szCs w:val="20"/>
        </w:rPr>
      </w:pPr>
    </w:p>
    <w:p w14:paraId="7C85C3D6" w14:textId="0022C700" w:rsidR="00541E50" w:rsidRDefault="00541E50" w:rsidP="00541E50">
      <w:pPr>
        <w:rPr>
          <w:b/>
        </w:rPr>
      </w:pPr>
      <w:r>
        <w:rPr>
          <w:b/>
        </w:rPr>
        <w:t>8</w:t>
      </w:r>
      <w:r>
        <w:rPr>
          <w:b/>
        </w:rPr>
        <w:tab/>
        <w:t>Conclusion</w:t>
      </w:r>
    </w:p>
    <w:p w14:paraId="5E20B3CA" w14:textId="57240D19" w:rsidR="00541E50" w:rsidRPr="004972A8" w:rsidRDefault="004972A8" w:rsidP="00A71632">
      <w:pPr>
        <w:rPr>
          <w:b/>
          <w:sz w:val="20"/>
          <w:szCs w:val="20"/>
        </w:rPr>
      </w:pPr>
      <w:r w:rsidRPr="004972A8">
        <w:rPr>
          <w:b/>
          <w:sz w:val="20"/>
          <w:szCs w:val="20"/>
        </w:rPr>
        <w:tab/>
      </w:r>
    </w:p>
    <w:p w14:paraId="7D8AF69E" w14:textId="7C55004F" w:rsidR="004972A8" w:rsidRDefault="004972A8" w:rsidP="00A71632">
      <w:pPr>
        <w:rPr>
          <w:sz w:val="20"/>
          <w:szCs w:val="20"/>
        </w:rPr>
      </w:pPr>
      <w:r w:rsidRPr="004972A8">
        <w:rPr>
          <w:b/>
          <w:sz w:val="20"/>
          <w:szCs w:val="20"/>
        </w:rPr>
        <w:tab/>
      </w:r>
      <w:r w:rsidR="00903785">
        <w:rPr>
          <w:sz w:val="20"/>
          <w:szCs w:val="20"/>
        </w:rPr>
        <w:t>A</w:t>
      </w:r>
      <w:r>
        <w:rPr>
          <w:sz w:val="20"/>
          <w:szCs w:val="20"/>
        </w:rPr>
        <w:t>ll of our algorithms classify Madison as the author of all 12 of the papers</w:t>
      </w:r>
      <w:r w:rsidR="001C7D88">
        <w:rPr>
          <w:sz w:val="20"/>
          <w:szCs w:val="20"/>
        </w:rPr>
        <w:t xml:space="preserve"> given enough feature words</w:t>
      </w:r>
      <w:r>
        <w:rPr>
          <w:sz w:val="20"/>
          <w:szCs w:val="20"/>
        </w:rPr>
        <w:t>.</w:t>
      </w:r>
      <w:r w:rsidR="001C7D88">
        <w:rPr>
          <w:sz w:val="20"/>
          <w:szCs w:val="20"/>
        </w:rPr>
        <w:t xml:space="preserve"> This agrees with previous work on the subject. As argued earlier, when all of our algorithms predict the same thing, it is hard to argue any of them is better than the other in terms of accuracy. K-NN does predict them all accurately from even one word, and starts with a lower test error, but past 6 words they all have a similar, incredibly low test error of 4% or less. One can only argue that the algorithm is better in the sense that it requires fewer words to predict all 12 correctly, so it is less computationally intensive. </w:t>
      </w:r>
    </w:p>
    <w:p w14:paraId="010691D4" w14:textId="77777777" w:rsidR="001C7D88" w:rsidRDefault="001C7D88" w:rsidP="00A71632">
      <w:pPr>
        <w:rPr>
          <w:sz w:val="20"/>
          <w:szCs w:val="20"/>
        </w:rPr>
      </w:pPr>
    </w:p>
    <w:p w14:paraId="7415130E" w14:textId="46DD6DC0" w:rsidR="001C7D88" w:rsidRPr="004972A8" w:rsidRDefault="001C7D88" w:rsidP="00A71632">
      <w:pPr>
        <w:rPr>
          <w:sz w:val="20"/>
          <w:szCs w:val="20"/>
        </w:rPr>
      </w:pPr>
      <w:r>
        <w:rPr>
          <w:sz w:val="20"/>
          <w:szCs w:val="20"/>
        </w:rPr>
        <w:tab/>
        <w:t xml:space="preserve">We performed our own method for feature selection, and </w:t>
      </w:r>
      <w:r w:rsidR="00BA4C63">
        <w:rPr>
          <w:sz w:val="20"/>
          <w:szCs w:val="20"/>
        </w:rPr>
        <w:t>foun</w:t>
      </w:r>
      <w:r>
        <w:rPr>
          <w:sz w:val="20"/>
          <w:szCs w:val="20"/>
        </w:rPr>
        <w:t xml:space="preserve">d that our algorithm, which we described above, chose words that gave a good indicator to a writer’s style. Previous research filtered “function words” specifically, but our feature selection </w:t>
      </w:r>
      <w:r w:rsidR="00BA4C63">
        <w:rPr>
          <w:sz w:val="20"/>
          <w:szCs w:val="20"/>
        </w:rPr>
        <w:t>chose</w:t>
      </w:r>
      <w:r>
        <w:rPr>
          <w:sz w:val="20"/>
          <w:szCs w:val="20"/>
        </w:rPr>
        <w:t xml:space="preserve"> these similar types of words </w:t>
      </w:r>
      <w:r>
        <w:rPr>
          <w:sz w:val="20"/>
          <w:szCs w:val="20"/>
        </w:rPr>
        <w:lastRenderedPageBreak/>
        <w:t xml:space="preserve">purely based on </w:t>
      </w:r>
      <w:r w:rsidR="00BA4C63">
        <w:rPr>
          <w:sz w:val="20"/>
          <w:szCs w:val="20"/>
        </w:rPr>
        <w:t>difference in frequency between the authors. When applied to the both the trained data and the test data, these words proved to be a good indicator of authorship.</w:t>
      </w:r>
    </w:p>
    <w:p w14:paraId="279E3C8D" w14:textId="77777777" w:rsidR="00541E50" w:rsidRDefault="00541E50" w:rsidP="00A71632">
      <w:pPr>
        <w:rPr>
          <w:b/>
        </w:rPr>
      </w:pPr>
    </w:p>
    <w:p w14:paraId="7A280E26" w14:textId="51390BE3" w:rsidR="00A71632" w:rsidRDefault="00541E50" w:rsidP="00A71632">
      <w:pPr>
        <w:rPr>
          <w:b/>
        </w:rPr>
      </w:pPr>
      <w:r>
        <w:rPr>
          <w:b/>
        </w:rPr>
        <w:t>9</w:t>
      </w:r>
      <w:r w:rsidR="00A71632">
        <w:rPr>
          <w:b/>
        </w:rPr>
        <w:tab/>
        <w:t>Related Work</w:t>
      </w:r>
    </w:p>
    <w:p w14:paraId="381398A7" w14:textId="25F97A7C" w:rsidR="00A71632" w:rsidRDefault="00A71632" w:rsidP="000457F6">
      <w:pPr>
        <w:ind w:firstLine="720"/>
        <w:rPr>
          <w:sz w:val="20"/>
          <w:szCs w:val="20"/>
        </w:rPr>
      </w:pPr>
    </w:p>
    <w:p w14:paraId="6EDCA1CA" w14:textId="75D337A8" w:rsidR="00A71632" w:rsidRDefault="00011C4B" w:rsidP="00A71632">
      <w:pPr>
        <w:ind w:firstLine="720"/>
        <w:rPr>
          <w:sz w:val="20"/>
          <w:szCs w:val="20"/>
        </w:rPr>
      </w:pPr>
      <w:r>
        <w:rPr>
          <w:sz w:val="20"/>
          <w:szCs w:val="20"/>
        </w:rPr>
        <w:t xml:space="preserve">Fung and Bosch’s papers </w:t>
      </w:r>
      <w:r w:rsidR="00CF4297">
        <w:rPr>
          <w:sz w:val="20"/>
          <w:szCs w:val="20"/>
        </w:rPr>
        <w:t>used s</w:t>
      </w:r>
      <w:r w:rsidR="00EA3CBD">
        <w:rPr>
          <w:sz w:val="20"/>
          <w:szCs w:val="20"/>
        </w:rPr>
        <w:t xml:space="preserve">upport vector machine feature selection to </w:t>
      </w:r>
      <w:r w:rsidR="00A71632" w:rsidRPr="009835E1">
        <w:rPr>
          <w:sz w:val="20"/>
          <w:szCs w:val="20"/>
        </w:rPr>
        <w:t>creat</w:t>
      </w:r>
      <w:r w:rsidR="00EA3CBD">
        <w:rPr>
          <w:sz w:val="20"/>
          <w:szCs w:val="20"/>
        </w:rPr>
        <w:t>e</w:t>
      </w:r>
      <w:r w:rsidR="00A71632" w:rsidRPr="009835E1">
        <w:rPr>
          <w:sz w:val="20"/>
          <w:szCs w:val="20"/>
        </w:rPr>
        <w:t xml:space="preserve"> </w:t>
      </w:r>
      <w:r w:rsidR="00AD08F7">
        <w:rPr>
          <w:sz w:val="20"/>
          <w:szCs w:val="20"/>
        </w:rPr>
        <w:t xml:space="preserve">separating </w:t>
      </w:r>
      <w:r w:rsidR="00EA3CBD">
        <w:rPr>
          <w:sz w:val="20"/>
          <w:szCs w:val="20"/>
        </w:rPr>
        <w:t>hyper</w:t>
      </w:r>
      <w:r w:rsidR="00A71632">
        <w:rPr>
          <w:sz w:val="20"/>
          <w:szCs w:val="20"/>
        </w:rPr>
        <w:t>plane</w:t>
      </w:r>
      <w:r w:rsidR="00EA3CBD">
        <w:rPr>
          <w:sz w:val="20"/>
          <w:szCs w:val="20"/>
        </w:rPr>
        <w:t>s</w:t>
      </w:r>
      <w:r w:rsidR="00A71632">
        <w:rPr>
          <w:sz w:val="20"/>
          <w:szCs w:val="20"/>
        </w:rPr>
        <w:t xml:space="preserve"> </w:t>
      </w:r>
      <w:r w:rsidR="00AD08F7">
        <w:rPr>
          <w:sz w:val="20"/>
          <w:szCs w:val="20"/>
        </w:rPr>
        <w:t xml:space="preserve">of </w:t>
      </w:r>
      <w:r w:rsidR="00A71632">
        <w:rPr>
          <w:sz w:val="20"/>
          <w:szCs w:val="20"/>
        </w:rPr>
        <w:t xml:space="preserve">3 </w:t>
      </w:r>
      <w:r w:rsidR="00EA3CBD">
        <w:rPr>
          <w:sz w:val="20"/>
          <w:szCs w:val="20"/>
        </w:rPr>
        <w:t>dimensions</w:t>
      </w:r>
      <w:r w:rsidR="00A71632">
        <w:rPr>
          <w:sz w:val="20"/>
          <w:szCs w:val="20"/>
        </w:rPr>
        <w:t>.</w:t>
      </w:r>
      <w:r w:rsidR="00AD08F7">
        <w:rPr>
          <w:sz w:val="20"/>
          <w:szCs w:val="20"/>
        </w:rPr>
        <w:t xml:space="preserve"> These hyperplanes correctly classify all of the training data, and predict that </w:t>
      </w:r>
      <w:r w:rsidR="006C5B12">
        <w:rPr>
          <w:sz w:val="20"/>
          <w:szCs w:val="20"/>
        </w:rPr>
        <w:t xml:space="preserve">all 12 of the disputed papers </w:t>
      </w:r>
      <w:r w:rsidR="00B876A8">
        <w:rPr>
          <w:sz w:val="20"/>
          <w:szCs w:val="20"/>
        </w:rPr>
        <w:t xml:space="preserve">were written by Madison. Our </w:t>
      </w:r>
      <w:r w:rsidR="00A864AB">
        <w:rPr>
          <w:sz w:val="20"/>
          <w:szCs w:val="20"/>
        </w:rPr>
        <w:t xml:space="preserve">findings support those of these </w:t>
      </w:r>
      <w:r w:rsidR="00B876A8">
        <w:rPr>
          <w:sz w:val="20"/>
          <w:szCs w:val="20"/>
        </w:rPr>
        <w:t>research papers</w:t>
      </w:r>
      <w:r w:rsidR="00A864AB">
        <w:rPr>
          <w:sz w:val="20"/>
          <w:szCs w:val="20"/>
        </w:rPr>
        <w:t>, while our Naïve Bayes model</w:t>
      </w:r>
      <w:r w:rsidR="00BC549A">
        <w:rPr>
          <w:sz w:val="20"/>
          <w:szCs w:val="20"/>
        </w:rPr>
        <w:t xml:space="preserve"> might be more easily applied to papers outside of the Federalist Paper dataset</w:t>
      </w:r>
      <w:r w:rsidR="008208D8">
        <w:rPr>
          <w:sz w:val="20"/>
          <w:szCs w:val="20"/>
        </w:rPr>
        <w:t>, as it outputs a probability of a paper being written by a certain author, whereas the hyperplanes simply classify a paper as being written Hamilton or Madison.</w:t>
      </w:r>
    </w:p>
    <w:p w14:paraId="6671A5A9" w14:textId="77777777" w:rsidR="000457F6" w:rsidRDefault="000457F6" w:rsidP="00D04FF8">
      <w:pPr>
        <w:rPr>
          <w:sz w:val="20"/>
          <w:szCs w:val="20"/>
        </w:rPr>
      </w:pPr>
    </w:p>
    <w:p w14:paraId="29801B1C" w14:textId="0D70A707" w:rsidR="009835E1" w:rsidRPr="000102F2" w:rsidRDefault="000102F2" w:rsidP="00D04FF8">
      <w:pPr>
        <w:rPr>
          <w:b/>
          <w:sz w:val="20"/>
          <w:szCs w:val="20"/>
        </w:rPr>
      </w:pPr>
      <w:r w:rsidRPr="000102F2">
        <w:rPr>
          <w:b/>
          <w:sz w:val="20"/>
          <w:szCs w:val="20"/>
        </w:rPr>
        <w:t>Ref</w:t>
      </w:r>
      <w:r w:rsidR="00061A05">
        <w:rPr>
          <w:b/>
          <w:sz w:val="20"/>
          <w:szCs w:val="20"/>
        </w:rPr>
        <w:t>e</w:t>
      </w:r>
      <w:r w:rsidRPr="000102F2">
        <w:rPr>
          <w:b/>
          <w:sz w:val="20"/>
          <w:szCs w:val="20"/>
        </w:rPr>
        <w:t>rences</w:t>
      </w:r>
    </w:p>
    <w:p w14:paraId="51519906" w14:textId="77777777" w:rsidR="000102F2" w:rsidRPr="000102F2" w:rsidRDefault="000102F2" w:rsidP="00D04FF8">
      <w:pPr>
        <w:rPr>
          <w:sz w:val="20"/>
          <w:szCs w:val="20"/>
        </w:rPr>
      </w:pPr>
    </w:p>
    <w:p w14:paraId="7B2CE80D" w14:textId="5886BC8D" w:rsidR="00302BD7" w:rsidRPr="004D239A" w:rsidRDefault="00FD6B9D" w:rsidP="00D04FF8">
      <w:pPr>
        <w:rPr>
          <w:rFonts w:cs="Georgia"/>
          <w:sz w:val="20"/>
          <w:szCs w:val="20"/>
        </w:rPr>
      </w:pPr>
      <w:r w:rsidRPr="004D239A">
        <w:rPr>
          <w:sz w:val="20"/>
          <w:szCs w:val="20"/>
        </w:rPr>
        <w:t xml:space="preserve">[1] </w:t>
      </w:r>
      <w:r w:rsidR="007058C8" w:rsidRPr="004D239A">
        <w:rPr>
          <w:sz w:val="20"/>
          <w:szCs w:val="20"/>
        </w:rPr>
        <w:t>Fung, Glen (2003)</w:t>
      </w:r>
      <w:r w:rsidR="006C5B12" w:rsidRPr="004D239A">
        <w:rPr>
          <w:sz w:val="20"/>
          <w:szCs w:val="20"/>
        </w:rPr>
        <w:t>.</w:t>
      </w:r>
      <w:r w:rsidR="00723F83" w:rsidRPr="004D239A">
        <w:rPr>
          <w:sz w:val="20"/>
          <w:szCs w:val="20"/>
        </w:rPr>
        <w:t xml:space="preserve"> </w:t>
      </w:r>
      <w:r w:rsidR="007058C8" w:rsidRPr="004D239A">
        <w:rPr>
          <w:rFonts w:cs="Georgia"/>
          <w:sz w:val="20"/>
          <w:szCs w:val="20"/>
        </w:rPr>
        <w:t>The Disputed Federalist P</w:t>
      </w:r>
      <w:r w:rsidR="00723F83" w:rsidRPr="004D239A">
        <w:rPr>
          <w:rFonts w:cs="Georgia"/>
          <w:sz w:val="20"/>
          <w:szCs w:val="20"/>
        </w:rPr>
        <w:t xml:space="preserve">apers: Svm </w:t>
      </w:r>
      <w:r w:rsidR="00EB0898" w:rsidRPr="004D239A">
        <w:rPr>
          <w:rFonts w:cs="Georgia"/>
          <w:sz w:val="20"/>
          <w:szCs w:val="20"/>
        </w:rPr>
        <w:t>F</w:t>
      </w:r>
      <w:r w:rsidR="00723F83" w:rsidRPr="004D239A">
        <w:rPr>
          <w:rFonts w:cs="Georgia"/>
          <w:sz w:val="20"/>
          <w:szCs w:val="20"/>
        </w:rPr>
        <w:t>eature</w:t>
      </w:r>
      <w:r w:rsidR="00EB0898" w:rsidRPr="004D239A">
        <w:rPr>
          <w:rFonts w:cs="Georgia"/>
          <w:sz w:val="20"/>
          <w:szCs w:val="20"/>
        </w:rPr>
        <w:t xml:space="preserve"> Selection via Concave M</w:t>
      </w:r>
      <w:r w:rsidR="00723F83" w:rsidRPr="004D239A">
        <w:rPr>
          <w:rFonts w:cs="Georgia"/>
          <w:sz w:val="20"/>
          <w:szCs w:val="20"/>
        </w:rPr>
        <w:t xml:space="preserve">inimization. In: </w:t>
      </w:r>
      <w:r w:rsidR="00723F83" w:rsidRPr="004D239A">
        <w:rPr>
          <w:rFonts w:cs="Georgia"/>
          <w:i/>
          <w:sz w:val="20"/>
          <w:szCs w:val="20"/>
        </w:rPr>
        <w:t>Proceedings of the 2003 conference on Diversity in computing</w:t>
      </w:r>
      <w:r w:rsidR="00723F83" w:rsidRPr="004D239A">
        <w:rPr>
          <w:rFonts w:cs="Georgia"/>
          <w:sz w:val="20"/>
          <w:szCs w:val="20"/>
        </w:rPr>
        <w:t>,</w:t>
      </w:r>
      <w:r w:rsidR="004D239A" w:rsidRPr="004D239A">
        <w:rPr>
          <w:rFonts w:cs="Georgia"/>
          <w:sz w:val="20"/>
          <w:szCs w:val="20"/>
        </w:rPr>
        <w:t xml:space="preserve"> pp. 42–46. ACM Press, New York</w:t>
      </w:r>
      <w:r w:rsidR="004D239A">
        <w:rPr>
          <w:rFonts w:cs="Georgia"/>
          <w:sz w:val="20"/>
          <w:szCs w:val="20"/>
        </w:rPr>
        <w:t>.</w:t>
      </w:r>
    </w:p>
    <w:p w14:paraId="2A4EB152" w14:textId="5A7513D5" w:rsidR="00DE4059" w:rsidRPr="007058C8" w:rsidRDefault="00DE4059" w:rsidP="00D04FF8">
      <w:pPr>
        <w:rPr>
          <w:sz w:val="20"/>
          <w:szCs w:val="20"/>
        </w:rPr>
      </w:pPr>
      <w:r w:rsidRPr="007058C8">
        <w:rPr>
          <w:sz w:val="20"/>
          <w:szCs w:val="20"/>
        </w:rPr>
        <w:t xml:space="preserve">[2] Bosch, R. A. and Smith, J. A. (1998). Separating Hyperplanes and the Authorship of the Disputed Federalist Papers. </w:t>
      </w:r>
      <w:r w:rsidR="004D239A">
        <w:rPr>
          <w:sz w:val="20"/>
          <w:szCs w:val="20"/>
        </w:rPr>
        <w:t xml:space="preserve">In: </w:t>
      </w:r>
      <w:r w:rsidRPr="007058C8">
        <w:rPr>
          <w:i/>
          <w:iCs/>
          <w:sz w:val="20"/>
          <w:szCs w:val="20"/>
        </w:rPr>
        <w:t>American Mathematical Monthly</w:t>
      </w:r>
      <w:r w:rsidR="004D239A">
        <w:rPr>
          <w:sz w:val="20"/>
          <w:szCs w:val="20"/>
        </w:rPr>
        <w:t xml:space="preserve">, pp. </w:t>
      </w:r>
      <w:r w:rsidRPr="007058C8">
        <w:rPr>
          <w:sz w:val="20"/>
          <w:szCs w:val="20"/>
        </w:rPr>
        <w:t>105, 7 (August-September), 601–608.</w:t>
      </w:r>
    </w:p>
    <w:sectPr w:rsidR="00DE4059" w:rsidRPr="007058C8" w:rsidSect="006E21AE">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836B2" w14:textId="77777777" w:rsidR="00353FE1" w:rsidRDefault="00353FE1" w:rsidP="00483F3F">
      <w:r>
        <w:separator/>
      </w:r>
    </w:p>
  </w:endnote>
  <w:endnote w:type="continuationSeparator" w:id="0">
    <w:p w14:paraId="238B8E83" w14:textId="77777777" w:rsidR="00353FE1" w:rsidRDefault="00353FE1" w:rsidP="0048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920800"/>
      <w:docPartObj>
        <w:docPartGallery w:val="Page Numbers (Bottom of Page)"/>
        <w:docPartUnique/>
      </w:docPartObj>
    </w:sdtPr>
    <w:sdtEndPr>
      <w:rPr>
        <w:noProof/>
        <w:sz w:val="20"/>
        <w:szCs w:val="20"/>
      </w:rPr>
    </w:sdtEndPr>
    <w:sdtContent>
      <w:p w14:paraId="1C0907AF" w14:textId="267CD291" w:rsidR="001C7D88" w:rsidRPr="00483F3F" w:rsidRDefault="001C7D88">
        <w:pPr>
          <w:pStyle w:val="Footer"/>
          <w:jc w:val="center"/>
          <w:rPr>
            <w:sz w:val="20"/>
            <w:szCs w:val="20"/>
          </w:rPr>
        </w:pPr>
        <w:r w:rsidRPr="00483F3F">
          <w:rPr>
            <w:sz w:val="20"/>
            <w:szCs w:val="20"/>
          </w:rPr>
          <w:fldChar w:fldCharType="begin"/>
        </w:r>
        <w:r w:rsidRPr="00483F3F">
          <w:rPr>
            <w:sz w:val="20"/>
            <w:szCs w:val="20"/>
          </w:rPr>
          <w:instrText xml:space="preserve"> PAGE   \* MERGEFORMAT </w:instrText>
        </w:r>
        <w:r w:rsidRPr="00483F3F">
          <w:rPr>
            <w:sz w:val="20"/>
            <w:szCs w:val="20"/>
          </w:rPr>
          <w:fldChar w:fldCharType="separate"/>
        </w:r>
        <w:r w:rsidR="00BF6470">
          <w:rPr>
            <w:noProof/>
            <w:sz w:val="20"/>
            <w:szCs w:val="20"/>
          </w:rPr>
          <w:t>4</w:t>
        </w:r>
        <w:r w:rsidRPr="00483F3F">
          <w:rPr>
            <w:noProof/>
            <w:sz w:val="20"/>
            <w:szCs w:val="20"/>
          </w:rPr>
          <w:fldChar w:fldCharType="end"/>
        </w:r>
      </w:p>
    </w:sdtContent>
  </w:sdt>
  <w:p w14:paraId="1CFE2F51" w14:textId="77777777" w:rsidR="001C7D88" w:rsidRDefault="001C7D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0E3E4" w14:textId="77777777" w:rsidR="00353FE1" w:rsidRDefault="00353FE1" w:rsidP="00483F3F">
      <w:r>
        <w:separator/>
      </w:r>
    </w:p>
  </w:footnote>
  <w:footnote w:type="continuationSeparator" w:id="0">
    <w:p w14:paraId="238DE6CD" w14:textId="77777777" w:rsidR="00353FE1" w:rsidRDefault="00353FE1" w:rsidP="00483F3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ob Sunde">
    <w15:presenceInfo w15:providerId="Windows Live" w15:userId="82397db12387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0102F2"/>
    <w:rsid w:val="00011C4B"/>
    <w:rsid w:val="00033488"/>
    <w:rsid w:val="000457F6"/>
    <w:rsid w:val="00053363"/>
    <w:rsid w:val="00061A05"/>
    <w:rsid w:val="00066491"/>
    <w:rsid w:val="000A4D1A"/>
    <w:rsid w:val="000D07D9"/>
    <w:rsid w:val="000D2DFA"/>
    <w:rsid w:val="000D3880"/>
    <w:rsid w:val="000E10D8"/>
    <w:rsid w:val="000E7EA2"/>
    <w:rsid w:val="00195958"/>
    <w:rsid w:val="001C424F"/>
    <w:rsid w:val="001C7D88"/>
    <w:rsid w:val="00202F12"/>
    <w:rsid w:val="00215F6D"/>
    <w:rsid w:val="00225E1C"/>
    <w:rsid w:val="00262B1A"/>
    <w:rsid w:val="002A02FD"/>
    <w:rsid w:val="002A462A"/>
    <w:rsid w:val="002E002E"/>
    <w:rsid w:val="00302BD7"/>
    <w:rsid w:val="00312541"/>
    <w:rsid w:val="00324375"/>
    <w:rsid w:val="00353FE1"/>
    <w:rsid w:val="003566EF"/>
    <w:rsid w:val="00372FEB"/>
    <w:rsid w:val="00377882"/>
    <w:rsid w:val="00386BE2"/>
    <w:rsid w:val="00386C5A"/>
    <w:rsid w:val="003E1332"/>
    <w:rsid w:val="003F7720"/>
    <w:rsid w:val="004018FA"/>
    <w:rsid w:val="00404EDC"/>
    <w:rsid w:val="0043516D"/>
    <w:rsid w:val="00442593"/>
    <w:rsid w:val="004564F1"/>
    <w:rsid w:val="00476688"/>
    <w:rsid w:val="00483F3F"/>
    <w:rsid w:val="004972A8"/>
    <w:rsid w:val="004D239A"/>
    <w:rsid w:val="00514839"/>
    <w:rsid w:val="00523237"/>
    <w:rsid w:val="005306FB"/>
    <w:rsid w:val="00532D20"/>
    <w:rsid w:val="00541E50"/>
    <w:rsid w:val="00564D81"/>
    <w:rsid w:val="005663F0"/>
    <w:rsid w:val="005B0D0F"/>
    <w:rsid w:val="00604180"/>
    <w:rsid w:val="0063570E"/>
    <w:rsid w:val="00650DC8"/>
    <w:rsid w:val="0068219A"/>
    <w:rsid w:val="006A6165"/>
    <w:rsid w:val="006B354D"/>
    <w:rsid w:val="006C5B12"/>
    <w:rsid w:val="006E0F60"/>
    <w:rsid w:val="006E21AE"/>
    <w:rsid w:val="007058C8"/>
    <w:rsid w:val="00706A75"/>
    <w:rsid w:val="00723F83"/>
    <w:rsid w:val="00765500"/>
    <w:rsid w:val="00792E85"/>
    <w:rsid w:val="007B27C9"/>
    <w:rsid w:val="007E1BCD"/>
    <w:rsid w:val="007E3134"/>
    <w:rsid w:val="008208D8"/>
    <w:rsid w:val="008458D8"/>
    <w:rsid w:val="00862A08"/>
    <w:rsid w:val="008705B3"/>
    <w:rsid w:val="0088630C"/>
    <w:rsid w:val="008E06D7"/>
    <w:rsid w:val="008E7FAD"/>
    <w:rsid w:val="00903785"/>
    <w:rsid w:val="00962F7D"/>
    <w:rsid w:val="00970F76"/>
    <w:rsid w:val="0097289D"/>
    <w:rsid w:val="009835E1"/>
    <w:rsid w:val="00985F86"/>
    <w:rsid w:val="009A13C1"/>
    <w:rsid w:val="009D4325"/>
    <w:rsid w:val="009F18CC"/>
    <w:rsid w:val="009F5312"/>
    <w:rsid w:val="00A50ABA"/>
    <w:rsid w:val="00A71632"/>
    <w:rsid w:val="00A864AB"/>
    <w:rsid w:val="00A87716"/>
    <w:rsid w:val="00A91CFF"/>
    <w:rsid w:val="00AB3AA6"/>
    <w:rsid w:val="00AD08F7"/>
    <w:rsid w:val="00AF0562"/>
    <w:rsid w:val="00B264B5"/>
    <w:rsid w:val="00B32D30"/>
    <w:rsid w:val="00B876A8"/>
    <w:rsid w:val="00BA09DD"/>
    <w:rsid w:val="00BA4C63"/>
    <w:rsid w:val="00BB07E6"/>
    <w:rsid w:val="00BC549A"/>
    <w:rsid w:val="00BE790F"/>
    <w:rsid w:val="00BF4E06"/>
    <w:rsid w:val="00BF6470"/>
    <w:rsid w:val="00C14054"/>
    <w:rsid w:val="00C32E58"/>
    <w:rsid w:val="00CF2BDE"/>
    <w:rsid w:val="00CF4297"/>
    <w:rsid w:val="00D04A82"/>
    <w:rsid w:val="00D04FF8"/>
    <w:rsid w:val="00D12FC5"/>
    <w:rsid w:val="00D31CA1"/>
    <w:rsid w:val="00D33E0F"/>
    <w:rsid w:val="00D45F4C"/>
    <w:rsid w:val="00D564A8"/>
    <w:rsid w:val="00D804A0"/>
    <w:rsid w:val="00D8558A"/>
    <w:rsid w:val="00D8641C"/>
    <w:rsid w:val="00DE4059"/>
    <w:rsid w:val="00DE4287"/>
    <w:rsid w:val="00DF2256"/>
    <w:rsid w:val="00E02CDF"/>
    <w:rsid w:val="00E10343"/>
    <w:rsid w:val="00E24758"/>
    <w:rsid w:val="00E7461E"/>
    <w:rsid w:val="00EA0325"/>
    <w:rsid w:val="00EA3CBD"/>
    <w:rsid w:val="00EB0898"/>
    <w:rsid w:val="00EB6699"/>
    <w:rsid w:val="00ED5CBE"/>
    <w:rsid w:val="00F2378E"/>
    <w:rsid w:val="00F23BB6"/>
    <w:rsid w:val="00F24E64"/>
    <w:rsid w:val="00F35D42"/>
    <w:rsid w:val="00F76C96"/>
    <w:rsid w:val="00FA0493"/>
    <w:rsid w:val="00FB12A5"/>
    <w:rsid w:val="00FD6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8DF57"/>
  <w14:defaultImageDpi w14:val="300"/>
  <w15:docId w15:val="{31143620-2A8D-4CA1-BF20-AFD71E8A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7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8E0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06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6D7"/>
    <w:rPr>
      <w:rFonts w:ascii="Lucida Grande" w:hAnsi="Lucida Grande" w:cs="Lucida Grande"/>
      <w:sz w:val="18"/>
      <w:szCs w:val="18"/>
    </w:rPr>
  </w:style>
  <w:style w:type="paragraph" w:styleId="ListParagraph">
    <w:name w:val="List Paragraph"/>
    <w:basedOn w:val="Normal"/>
    <w:uiPriority w:val="34"/>
    <w:qFormat/>
    <w:rsid w:val="000102F2"/>
    <w:pPr>
      <w:ind w:left="720"/>
      <w:contextualSpacing/>
    </w:pPr>
  </w:style>
  <w:style w:type="character" w:styleId="PlaceholderText">
    <w:name w:val="Placeholder Text"/>
    <w:basedOn w:val="DefaultParagraphFont"/>
    <w:uiPriority w:val="99"/>
    <w:semiHidden/>
    <w:rsid w:val="00AF0562"/>
    <w:rPr>
      <w:color w:val="808080"/>
    </w:rPr>
  </w:style>
  <w:style w:type="paragraph" w:styleId="Header">
    <w:name w:val="header"/>
    <w:basedOn w:val="Normal"/>
    <w:link w:val="HeaderChar"/>
    <w:uiPriority w:val="99"/>
    <w:unhideWhenUsed/>
    <w:rsid w:val="00483F3F"/>
    <w:pPr>
      <w:tabs>
        <w:tab w:val="center" w:pos="4680"/>
        <w:tab w:val="right" w:pos="9360"/>
      </w:tabs>
    </w:pPr>
  </w:style>
  <w:style w:type="character" w:customStyle="1" w:styleId="HeaderChar">
    <w:name w:val="Header Char"/>
    <w:basedOn w:val="DefaultParagraphFont"/>
    <w:link w:val="Header"/>
    <w:uiPriority w:val="99"/>
    <w:rsid w:val="00483F3F"/>
  </w:style>
  <w:style w:type="paragraph" w:styleId="Footer">
    <w:name w:val="footer"/>
    <w:basedOn w:val="Normal"/>
    <w:link w:val="FooterChar"/>
    <w:uiPriority w:val="99"/>
    <w:unhideWhenUsed/>
    <w:rsid w:val="00483F3F"/>
    <w:pPr>
      <w:tabs>
        <w:tab w:val="center" w:pos="4680"/>
        <w:tab w:val="right" w:pos="9360"/>
      </w:tabs>
    </w:pPr>
  </w:style>
  <w:style w:type="character" w:customStyle="1" w:styleId="FooterChar">
    <w:name w:val="Footer Char"/>
    <w:basedOn w:val="DefaultParagraphFont"/>
    <w:link w:val="Footer"/>
    <w:uiPriority w:val="99"/>
    <w:rsid w:val="0048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1537">
      <w:bodyDiv w:val="1"/>
      <w:marLeft w:val="0"/>
      <w:marRight w:val="0"/>
      <w:marTop w:val="0"/>
      <w:marBottom w:val="0"/>
      <w:divBdr>
        <w:top w:val="none" w:sz="0" w:space="0" w:color="auto"/>
        <w:left w:val="none" w:sz="0" w:space="0" w:color="auto"/>
        <w:bottom w:val="none" w:sz="0" w:space="0" w:color="auto"/>
        <w:right w:val="none" w:sz="0" w:space="0" w:color="auto"/>
      </w:divBdr>
    </w:div>
    <w:div w:id="2138447761">
      <w:bodyDiv w:val="1"/>
      <w:marLeft w:val="0"/>
      <w:marRight w:val="0"/>
      <w:marTop w:val="0"/>
      <w:marBottom w:val="0"/>
      <w:divBdr>
        <w:top w:val="none" w:sz="0" w:space="0" w:color="auto"/>
        <w:left w:val="none" w:sz="0" w:space="0" w:color="auto"/>
        <w:bottom w:val="none" w:sz="0" w:space="0" w:color="auto"/>
        <w:right w:val="none" w:sz="0" w:space="0" w:color="auto"/>
      </w:divBdr>
      <w:divsChild>
        <w:div w:id="1514799437">
          <w:marLeft w:val="0"/>
          <w:marRight w:val="0"/>
          <w:marTop w:val="0"/>
          <w:marBottom w:val="0"/>
          <w:divBdr>
            <w:top w:val="none" w:sz="0" w:space="0" w:color="auto"/>
            <w:left w:val="none" w:sz="0" w:space="0" w:color="auto"/>
            <w:bottom w:val="none" w:sz="0" w:space="0" w:color="auto"/>
            <w:right w:val="none" w:sz="0" w:space="0" w:color="auto"/>
          </w:divBdr>
          <w:divsChild>
            <w:div w:id="188029179">
              <w:marLeft w:val="0"/>
              <w:marRight w:val="0"/>
              <w:marTop w:val="0"/>
              <w:marBottom w:val="0"/>
              <w:divBdr>
                <w:top w:val="none" w:sz="0" w:space="0" w:color="auto"/>
                <w:left w:val="none" w:sz="0" w:space="0" w:color="auto"/>
                <w:bottom w:val="none" w:sz="0" w:space="0" w:color="auto"/>
                <w:right w:val="none" w:sz="0" w:space="0" w:color="auto"/>
              </w:divBdr>
              <w:divsChild>
                <w:div w:id="1257906729">
                  <w:marLeft w:val="0"/>
                  <w:marRight w:val="0"/>
                  <w:marTop w:val="0"/>
                  <w:marBottom w:val="0"/>
                  <w:divBdr>
                    <w:top w:val="none" w:sz="0" w:space="0" w:color="auto"/>
                    <w:left w:val="none" w:sz="0" w:space="0" w:color="auto"/>
                    <w:bottom w:val="none" w:sz="0" w:space="0" w:color="auto"/>
                    <w:right w:val="none" w:sz="0" w:space="0" w:color="auto"/>
                  </w:divBdr>
                  <w:divsChild>
                    <w:div w:id="1919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tergg@uw.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5624-5E8E-41E4-BB27-51B422085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Jakob Sunde</cp:lastModifiedBy>
  <cp:revision>38</cp:revision>
  <dcterms:created xsi:type="dcterms:W3CDTF">2017-03-09T02:58:00Z</dcterms:created>
  <dcterms:modified xsi:type="dcterms:W3CDTF">2017-03-12T01:23:00Z</dcterms:modified>
</cp:coreProperties>
</file>